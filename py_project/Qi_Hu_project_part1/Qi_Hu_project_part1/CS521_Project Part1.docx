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D3ADB" w14:textId="77777777" w:rsidR="006365F0" w:rsidRDefault="00CD031C">
      <w:pPr>
        <w:pStyle w:val="a5"/>
        <w:rPr>
          <w:u w:val="double"/>
        </w:rPr>
      </w:pPr>
      <w:r>
        <w:rPr>
          <w:rFonts w:ascii="Times New Roman" w:eastAsia="Times New Roman" w:hAnsi="Times New Roman" w:cs="Times New Roman"/>
        </w:rPr>
        <w:t>Project Part 1</w:t>
      </w:r>
    </w:p>
    <w:p w14:paraId="07C7B084" w14:textId="77777777" w:rsidR="006365F0" w:rsidRDefault="005A44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themeColor="text1"/>
        </w:rPr>
        <w:t> </w:t>
      </w:r>
    </w:p>
    <w:bookmarkStart w:id="0" w:name="_Toc488512315" w:displacedByCustomXml="next"/>
    <w:sdt>
      <w:sdtPr>
        <w:rPr>
          <w:rFonts w:asciiTheme="minorHAnsi" w:eastAsia="Calibri" w:hAnsiTheme="minorHAnsi" w:cs="Times New Roman"/>
          <w:color w:val="00000A"/>
          <w:sz w:val="24"/>
          <w:szCs w:val="24"/>
        </w:rPr>
        <w:id w:val="1438754262"/>
        <w:docPartObj>
          <w:docPartGallery w:val="Table of Contents"/>
          <w:docPartUnique/>
        </w:docPartObj>
      </w:sdtPr>
      <w:sdtEndPr/>
      <w:sdtContent>
        <w:p w14:paraId="12CB59F9" w14:textId="77777777" w:rsidR="006365F0" w:rsidRPr="00B933BB" w:rsidRDefault="005A4412">
          <w:pPr>
            <w:pStyle w:val="aa"/>
            <w:rPr>
              <w:rFonts w:asciiTheme="minorHAnsi" w:hAnsiTheme="minorHAnsi"/>
              <w:sz w:val="24"/>
              <w:szCs w:val="24"/>
            </w:rPr>
          </w:pPr>
          <w:r w:rsidRPr="00B933BB">
            <w:rPr>
              <w:rFonts w:asciiTheme="minorHAnsi" w:hAnsiTheme="minorHAnsi"/>
              <w:sz w:val="24"/>
              <w:szCs w:val="24"/>
            </w:rPr>
            <w:t>Contents</w:t>
          </w:r>
          <w:bookmarkEnd w:id="0"/>
        </w:p>
        <w:p w14:paraId="05841E8E" w14:textId="77777777" w:rsidR="00EC0A6B" w:rsidRDefault="005A4412">
          <w:pPr>
            <w:pStyle w:val="11"/>
            <w:tabs>
              <w:tab w:val="right" w:leader="dot" w:pos="9350"/>
            </w:tabs>
            <w:rPr>
              <w:rFonts w:asciiTheme="minorHAnsi" w:eastAsiaTheme="minorEastAsia" w:hAnsiTheme="minorHAnsi" w:cstheme="minorBidi"/>
              <w:noProof/>
              <w:color w:val="auto"/>
            </w:rPr>
          </w:pPr>
          <w:r w:rsidRPr="00B933BB">
            <w:rPr>
              <w:rFonts w:asciiTheme="minorHAnsi" w:hAnsiTheme="minorHAnsi"/>
            </w:rPr>
            <w:fldChar w:fldCharType="begin"/>
          </w:r>
          <w:r w:rsidRPr="00B933BB">
            <w:rPr>
              <w:rFonts w:asciiTheme="minorHAnsi" w:hAnsiTheme="minorHAnsi"/>
            </w:rPr>
            <w:instrText>TOC \z \o "1-3" \u \h</w:instrText>
          </w:r>
          <w:r w:rsidRPr="00B933BB">
            <w:rPr>
              <w:rFonts w:asciiTheme="minorHAnsi" w:hAnsiTheme="minorHAnsi"/>
            </w:rPr>
            <w:fldChar w:fldCharType="separate"/>
          </w:r>
          <w:hyperlink w:anchor="_Toc488512315" w:history="1">
            <w:r w:rsidR="00EC0A6B" w:rsidRPr="00E640A5">
              <w:rPr>
                <w:rStyle w:val="ab"/>
                <w:noProof/>
              </w:rPr>
              <w:t>Contents</w:t>
            </w:r>
            <w:r w:rsidR="00EC0A6B">
              <w:rPr>
                <w:noProof/>
                <w:webHidden/>
              </w:rPr>
              <w:tab/>
            </w:r>
            <w:r w:rsidR="00EC0A6B">
              <w:rPr>
                <w:noProof/>
                <w:webHidden/>
              </w:rPr>
              <w:fldChar w:fldCharType="begin"/>
            </w:r>
            <w:r w:rsidR="00EC0A6B">
              <w:rPr>
                <w:noProof/>
                <w:webHidden/>
              </w:rPr>
              <w:instrText xml:space="preserve"> PAGEREF _Toc488512315 \h </w:instrText>
            </w:r>
            <w:r w:rsidR="00EC0A6B">
              <w:rPr>
                <w:noProof/>
                <w:webHidden/>
              </w:rPr>
            </w:r>
            <w:r w:rsidR="00EC0A6B">
              <w:rPr>
                <w:noProof/>
                <w:webHidden/>
              </w:rPr>
              <w:fldChar w:fldCharType="separate"/>
            </w:r>
            <w:r w:rsidR="00EC0A6B">
              <w:rPr>
                <w:noProof/>
                <w:webHidden/>
              </w:rPr>
              <w:t>1</w:t>
            </w:r>
            <w:r w:rsidR="00EC0A6B">
              <w:rPr>
                <w:noProof/>
                <w:webHidden/>
              </w:rPr>
              <w:fldChar w:fldCharType="end"/>
            </w:r>
          </w:hyperlink>
        </w:p>
        <w:p w14:paraId="3894F00C" w14:textId="77777777" w:rsidR="00EC0A6B" w:rsidRDefault="00946C42">
          <w:pPr>
            <w:pStyle w:val="11"/>
            <w:tabs>
              <w:tab w:val="right" w:leader="dot" w:pos="9350"/>
            </w:tabs>
            <w:rPr>
              <w:rFonts w:asciiTheme="minorHAnsi" w:eastAsiaTheme="minorEastAsia" w:hAnsiTheme="minorHAnsi" w:cstheme="minorBidi"/>
              <w:noProof/>
              <w:color w:val="auto"/>
            </w:rPr>
          </w:pPr>
          <w:hyperlink w:anchor="_Toc488512316" w:history="1">
            <w:r w:rsidR="00EC0A6B" w:rsidRPr="00E640A5">
              <w:rPr>
                <w:rStyle w:val="ab"/>
                <w:noProof/>
              </w:rPr>
              <w:t>Purpose</w:t>
            </w:r>
            <w:r w:rsidR="00EC0A6B">
              <w:rPr>
                <w:noProof/>
                <w:webHidden/>
              </w:rPr>
              <w:tab/>
            </w:r>
            <w:r w:rsidR="00EC0A6B">
              <w:rPr>
                <w:noProof/>
                <w:webHidden/>
              </w:rPr>
              <w:fldChar w:fldCharType="begin"/>
            </w:r>
            <w:r w:rsidR="00EC0A6B">
              <w:rPr>
                <w:noProof/>
                <w:webHidden/>
              </w:rPr>
              <w:instrText xml:space="preserve"> PAGEREF _Toc488512316 \h </w:instrText>
            </w:r>
            <w:r w:rsidR="00EC0A6B">
              <w:rPr>
                <w:noProof/>
                <w:webHidden/>
              </w:rPr>
            </w:r>
            <w:r w:rsidR="00EC0A6B">
              <w:rPr>
                <w:noProof/>
                <w:webHidden/>
              </w:rPr>
              <w:fldChar w:fldCharType="separate"/>
            </w:r>
            <w:r w:rsidR="00EC0A6B">
              <w:rPr>
                <w:noProof/>
                <w:webHidden/>
              </w:rPr>
              <w:t>2</w:t>
            </w:r>
            <w:r w:rsidR="00EC0A6B">
              <w:rPr>
                <w:noProof/>
                <w:webHidden/>
              </w:rPr>
              <w:fldChar w:fldCharType="end"/>
            </w:r>
          </w:hyperlink>
        </w:p>
        <w:p w14:paraId="44C9DA9F" w14:textId="77777777" w:rsidR="00EC0A6B" w:rsidRDefault="00946C42">
          <w:pPr>
            <w:pStyle w:val="11"/>
            <w:tabs>
              <w:tab w:val="right" w:leader="dot" w:pos="9350"/>
            </w:tabs>
            <w:rPr>
              <w:rFonts w:asciiTheme="minorHAnsi" w:eastAsiaTheme="minorEastAsia" w:hAnsiTheme="minorHAnsi" w:cstheme="minorBidi"/>
              <w:noProof/>
              <w:color w:val="auto"/>
            </w:rPr>
          </w:pPr>
          <w:hyperlink w:anchor="_Toc488512317" w:history="1">
            <w:r w:rsidR="00EC0A6B" w:rsidRPr="00E640A5">
              <w:rPr>
                <w:rStyle w:val="ab"/>
                <w:noProof/>
              </w:rPr>
              <w:t>Assignment Background</w:t>
            </w:r>
            <w:r w:rsidR="00EC0A6B">
              <w:rPr>
                <w:noProof/>
                <w:webHidden/>
              </w:rPr>
              <w:tab/>
            </w:r>
            <w:r w:rsidR="00EC0A6B">
              <w:rPr>
                <w:noProof/>
                <w:webHidden/>
              </w:rPr>
              <w:fldChar w:fldCharType="begin"/>
            </w:r>
            <w:r w:rsidR="00EC0A6B">
              <w:rPr>
                <w:noProof/>
                <w:webHidden/>
              </w:rPr>
              <w:instrText xml:space="preserve"> PAGEREF _Toc488512317 \h </w:instrText>
            </w:r>
            <w:r w:rsidR="00EC0A6B">
              <w:rPr>
                <w:noProof/>
                <w:webHidden/>
              </w:rPr>
            </w:r>
            <w:r w:rsidR="00EC0A6B">
              <w:rPr>
                <w:noProof/>
                <w:webHidden/>
              </w:rPr>
              <w:fldChar w:fldCharType="separate"/>
            </w:r>
            <w:r w:rsidR="00EC0A6B">
              <w:rPr>
                <w:noProof/>
                <w:webHidden/>
              </w:rPr>
              <w:t>2</w:t>
            </w:r>
            <w:r w:rsidR="00EC0A6B">
              <w:rPr>
                <w:noProof/>
                <w:webHidden/>
              </w:rPr>
              <w:fldChar w:fldCharType="end"/>
            </w:r>
          </w:hyperlink>
        </w:p>
        <w:p w14:paraId="0ED4CC93" w14:textId="77777777" w:rsidR="00EC0A6B" w:rsidRDefault="00946C42">
          <w:pPr>
            <w:pStyle w:val="11"/>
            <w:tabs>
              <w:tab w:val="right" w:leader="dot" w:pos="9350"/>
            </w:tabs>
            <w:rPr>
              <w:rFonts w:asciiTheme="minorHAnsi" w:eastAsiaTheme="minorEastAsia" w:hAnsiTheme="minorHAnsi" w:cstheme="minorBidi"/>
              <w:noProof/>
              <w:color w:val="auto"/>
            </w:rPr>
          </w:pPr>
          <w:hyperlink w:anchor="_Toc488512318" w:history="1">
            <w:r w:rsidR="00EC0A6B" w:rsidRPr="00E640A5">
              <w:rPr>
                <w:rStyle w:val="ab"/>
                <w:noProof/>
              </w:rPr>
              <w:t>Assignment Statement</w:t>
            </w:r>
            <w:r w:rsidR="00EC0A6B">
              <w:rPr>
                <w:noProof/>
                <w:webHidden/>
              </w:rPr>
              <w:tab/>
            </w:r>
            <w:r w:rsidR="00EC0A6B">
              <w:rPr>
                <w:noProof/>
                <w:webHidden/>
              </w:rPr>
              <w:fldChar w:fldCharType="begin"/>
            </w:r>
            <w:r w:rsidR="00EC0A6B">
              <w:rPr>
                <w:noProof/>
                <w:webHidden/>
              </w:rPr>
              <w:instrText xml:space="preserve"> PAGEREF _Toc488512318 \h </w:instrText>
            </w:r>
            <w:r w:rsidR="00EC0A6B">
              <w:rPr>
                <w:noProof/>
                <w:webHidden/>
              </w:rPr>
            </w:r>
            <w:r w:rsidR="00EC0A6B">
              <w:rPr>
                <w:noProof/>
                <w:webHidden/>
              </w:rPr>
              <w:fldChar w:fldCharType="separate"/>
            </w:r>
            <w:r w:rsidR="00EC0A6B">
              <w:rPr>
                <w:noProof/>
                <w:webHidden/>
              </w:rPr>
              <w:t>2</w:t>
            </w:r>
            <w:r w:rsidR="00EC0A6B">
              <w:rPr>
                <w:noProof/>
                <w:webHidden/>
              </w:rPr>
              <w:fldChar w:fldCharType="end"/>
            </w:r>
          </w:hyperlink>
        </w:p>
        <w:p w14:paraId="14B8C978" w14:textId="77777777" w:rsidR="00EC0A6B" w:rsidRDefault="00946C42">
          <w:pPr>
            <w:pStyle w:val="11"/>
            <w:tabs>
              <w:tab w:val="right" w:leader="dot" w:pos="9350"/>
            </w:tabs>
            <w:rPr>
              <w:rFonts w:asciiTheme="minorHAnsi" w:eastAsiaTheme="minorEastAsia" w:hAnsiTheme="minorHAnsi" w:cstheme="minorBidi"/>
              <w:noProof/>
              <w:color w:val="auto"/>
            </w:rPr>
          </w:pPr>
          <w:hyperlink w:anchor="_Toc488512319" w:history="1">
            <w:r w:rsidR="00EC0A6B" w:rsidRPr="00E640A5">
              <w:rPr>
                <w:rStyle w:val="ab"/>
                <w:noProof/>
              </w:rPr>
              <w:t>Requirements:</w:t>
            </w:r>
            <w:r w:rsidR="00EC0A6B">
              <w:rPr>
                <w:noProof/>
                <w:webHidden/>
              </w:rPr>
              <w:tab/>
            </w:r>
            <w:r w:rsidR="00EC0A6B">
              <w:rPr>
                <w:noProof/>
                <w:webHidden/>
              </w:rPr>
              <w:fldChar w:fldCharType="begin"/>
            </w:r>
            <w:r w:rsidR="00EC0A6B">
              <w:rPr>
                <w:noProof/>
                <w:webHidden/>
              </w:rPr>
              <w:instrText xml:space="preserve"> PAGEREF _Toc488512319 \h </w:instrText>
            </w:r>
            <w:r w:rsidR="00EC0A6B">
              <w:rPr>
                <w:noProof/>
                <w:webHidden/>
              </w:rPr>
            </w:r>
            <w:r w:rsidR="00EC0A6B">
              <w:rPr>
                <w:noProof/>
                <w:webHidden/>
              </w:rPr>
              <w:fldChar w:fldCharType="separate"/>
            </w:r>
            <w:r w:rsidR="00EC0A6B">
              <w:rPr>
                <w:noProof/>
                <w:webHidden/>
              </w:rPr>
              <w:t>3</w:t>
            </w:r>
            <w:r w:rsidR="00EC0A6B">
              <w:rPr>
                <w:noProof/>
                <w:webHidden/>
              </w:rPr>
              <w:fldChar w:fldCharType="end"/>
            </w:r>
          </w:hyperlink>
        </w:p>
        <w:p w14:paraId="1015BE90" w14:textId="77777777" w:rsidR="00EC0A6B" w:rsidRDefault="00946C42">
          <w:pPr>
            <w:pStyle w:val="11"/>
            <w:tabs>
              <w:tab w:val="right" w:leader="dot" w:pos="9350"/>
            </w:tabs>
            <w:rPr>
              <w:rFonts w:asciiTheme="minorHAnsi" w:eastAsiaTheme="minorEastAsia" w:hAnsiTheme="minorHAnsi" w:cstheme="minorBidi"/>
              <w:noProof/>
              <w:color w:val="auto"/>
            </w:rPr>
          </w:pPr>
          <w:hyperlink w:anchor="_Toc488512320" w:history="1">
            <w:r w:rsidR="00EC0A6B" w:rsidRPr="00E640A5">
              <w:rPr>
                <w:rStyle w:val="ab"/>
                <w:noProof/>
              </w:rPr>
              <w:t>Code/Comment Format</w:t>
            </w:r>
            <w:r w:rsidR="00EC0A6B">
              <w:rPr>
                <w:noProof/>
                <w:webHidden/>
              </w:rPr>
              <w:tab/>
            </w:r>
            <w:r w:rsidR="00EC0A6B">
              <w:rPr>
                <w:noProof/>
                <w:webHidden/>
              </w:rPr>
              <w:fldChar w:fldCharType="begin"/>
            </w:r>
            <w:r w:rsidR="00EC0A6B">
              <w:rPr>
                <w:noProof/>
                <w:webHidden/>
              </w:rPr>
              <w:instrText xml:space="preserve"> PAGEREF _Toc488512320 \h </w:instrText>
            </w:r>
            <w:r w:rsidR="00EC0A6B">
              <w:rPr>
                <w:noProof/>
                <w:webHidden/>
              </w:rPr>
            </w:r>
            <w:r w:rsidR="00EC0A6B">
              <w:rPr>
                <w:noProof/>
                <w:webHidden/>
              </w:rPr>
              <w:fldChar w:fldCharType="separate"/>
            </w:r>
            <w:r w:rsidR="00EC0A6B">
              <w:rPr>
                <w:noProof/>
                <w:webHidden/>
              </w:rPr>
              <w:t>5</w:t>
            </w:r>
            <w:r w:rsidR="00EC0A6B">
              <w:rPr>
                <w:noProof/>
                <w:webHidden/>
              </w:rPr>
              <w:fldChar w:fldCharType="end"/>
            </w:r>
          </w:hyperlink>
        </w:p>
        <w:p w14:paraId="2D3C561B" w14:textId="77777777" w:rsidR="00EC0A6B" w:rsidRDefault="00946C42">
          <w:pPr>
            <w:pStyle w:val="11"/>
            <w:tabs>
              <w:tab w:val="right" w:leader="dot" w:pos="9350"/>
            </w:tabs>
            <w:rPr>
              <w:rFonts w:asciiTheme="minorHAnsi" w:eastAsiaTheme="minorEastAsia" w:hAnsiTheme="minorHAnsi" w:cstheme="minorBidi"/>
              <w:noProof/>
              <w:color w:val="auto"/>
            </w:rPr>
          </w:pPr>
          <w:hyperlink w:anchor="_Toc488512321" w:history="1">
            <w:r w:rsidR="00EC0A6B" w:rsidRPr="00E640A5">
              <w:rPr>
                <w:rStyle w:val="ab"/>
                <w:rFonts w:eastAsia="Times New Roman"/>
                <w:noProof/>
                <w:shd w:val="clear" w:color="auto" w:fill="FFFFFF"/>
              </w:rPr>
              <w:t>Sample Output:  The output is not complete</w:t>
            </w:r>
            <w:r w:rsidR="00EC0A6B">
              <w:rPr>
                <w:noProof/>
                <w:webHidden/>
              </w:rPr>
              <w:tab/>
            </w:r>
            <w:r w:rsidR="00EC0A6B">
              <w:rPr>
                <w:noProof/>
                <w:webHidden/>
              </w:rPr>
              <w:fldChar w:fldCharType="begin"/>
            </w:r>
            <w:r w:rsidR="00EC0A6B">
              <w:rPr>
                <w:noProof/>
                <w:webHidden/>
              </w:rPr>
              <w:instrText xml:space="preserve"> PAGEREF _Toc488512321 \h </w:instrText>
            </w:r>
            <w:r w:rsidR="00EC0A6B">
              <w:rPr>
                <w:noProof/>
                <w:webHidden/>
              </w:rPr>
            </w:r>
            <w:r w:rsidR="00EC0A6B">
              <w:rPr>
                <w:noProof/>
                <w:webHidden/>
              </w:rPr>
              <w:fldChar w:fldCharType="separate"/>
            </w:r>
            <w:r w:rsidR="00EC0A6B">
              <w:rPr>
                <w:noProof/>
                <w:webHidden/>
              </w:rPr>
              <w:t>6</w:t>
            </w:r>
            <w:r w:rsidR="00EC0A6B">
              <w:rPr>
                <w:noProof/>
                <w:webHidden/>
              </w:rPr>
              <w:fldChar w:fldCharType="end"/>
            </w:r>
          </w:hyperlink>
        </w:p>
        <w:p w14:paraId="7EC021B2" w14:textId="77777777" w:rsidR="00EC0A6B" w:rsidRDefault="00946C42">
          <w:pPr>
            <w:pStyle w:val="11"/>
            <w:tabs>
              <w:tab w:val="right" w:leader="dot" w:pos="9350"/>
            </w:tabs>
            <w:rPr>
              <w:rFonts w:asciiTheme="minorHAnsi" w:eastAsiaTheme="minorEastAsia" w:hAnsiTheme="minorHAnsi" w:cstheme="minorBidi"/>
              <w:noProof/>
              <w:color w:val="auto"/>
            </w:rPr>
          </w:pPr>
          <w:hyperlink w:anchor="_Toc488512322" w:history="1">
            <w:r w:rsidR="00EC0A6B" w:rsidRPr="00E640A5">
              <w:rPr>
                <w:rStyle w:val="ab"/>
                <w:rFonts w:eastAsia="Times New Roman"/>
                <w:noProof/>
                <w:shd w:val="clear" w:color="auto" w:fill="FFFFFF"/>
              </w:rPr>
              <w:t>What to Deliver</w:t>
            </w:r>
            <w:r w:rsidR="00EC0A6B">
              <w:rPr>
                <w:noProof/>
                <w:webHidden/>
              </w:rPr>
              <w:tab/>
            </w:r>
            <w:r w:rsidR="00EC0A6B">
              <w:rPr>
                <w:noProof/>
                <w:webHidden/>
              </w:rPr>
              <w:fldChar w:fldCharType="begin"/>
            </w:r>
            <w:r w:rsidR="00EC0A6B">
              <w:rPr>
                <w:noProof/>
                <w:webHidden/>
              </w:rPr>
              <w:instrText xml:space="preserve"> PAGEREF _Toc488512322 \h </w:instrText>
            </w:r>
            <w:r w:rsidR="00EC0A6B">
              <w:rPr>
                <w:noProof/>
                <w:webHidden/>
              </w:rPr>
            </w:r>
            <w:r w:rsidR="00EC0A6B">
              <w:rPr>
                <w:noProof/>
                <w:webHidden/>
              </w:rPr>
              <w:fldChar w:fldCharType="separate"/>
            </w:r>
            <w:r w:rsidR="00EC0A6B">
              <w:rPr>
                <w:noProof/>
                <w:webHidden/>
              </w:rPr>
              <w:t>6</w:t>
            </w:r>
            <w:r w:rsidR="00EC0A6B">
              <w:rPr>
                <w:noProof/>
                <w:webHidden/>
              </w:rPr>
              <w:fldChar w:fldCharType="end"/>
            </w:r>
          </w:hyperlink>
        </w:p>
        <w:p w14:paraId="2BD9AC57" w14:textId="77777777" w:rsidR="00EC0A6B" w:rsidRDefault="00946C42">
          <w:pPr>
            <w:pStyle w:val="11"/>
            <w:tabs>
              <w:tab w:val="right" w:leader="dot" w:pos="9350"/>
            </w:tabs>
            <w:rPr>
              <w:rFonts w:asciiTheme="minorHAnsi" w:eastAsiaTheme="minorEastAsia" w:hAnsiTheme="minorHAnsi" w:cstheme="minorBidi"/>
              <w:noProof/>
              <w:color w:val="auto"/>
            </w:rPr>
          </w:pPr>
          <w:hyperlink w:anchor="_Toc488512323" w:history="1">
            <w:r w:rsidR="00EC0A6B" w:rsidRPr="00E640A5">
              <w:rPr>
                <w:rStyle w:val="ab"/>
                <w:rFonts w:eastAsia="Times New Roman"/>
                <w:noProof/>
                <w:shd w:val="clear" w:color="auto" w:fill="FFFFFF"/>
              </w:rPr>
              <w:t>Notes</w:t>
            </w:r>
            <w:r w:rsidR="00EC0A6B">
              <w:rPr>
                <w:noProof/>
                <w:webHidden/>
              </w:rPr>
              <w:tab/>
            </w:r>
            <w:r w:rsidR="00EC0A6B">
              <w:rPr>
                <w:noProof/>
                <w:webHidden/>
              </w:rPr>
              <w:fldChar w:fldCharType="begin"/>
            </w:r>
            <w:r w:rsidR="00EC0A6B">
              <w:rPr>
                <w:noProof/>
                <w:webHidden/>
              </w:rPr>
              <w:instrText xml:space="preserve"> PAGEREF _Toc488512323 \h </w:instrText>
            </w:r>
            <w:r w:rsidR="00EC0A6B">
              <w:rPr>
                <w:noProof/>
                <w:webHidden/>
              </w:rPr>
            </w:r>
            <w:r w:rsidR="00EC0A6B">
              <w:rPr>
                <w:noProof/>
                <w:webHidden/>
              </w:rPr>
              <w:fldChar w:fldCharType="separate"/>
            </w:r>
            <w:r w:rsidR="00EC0A6B">
              <w:rPr>
                <w:noProof/>
                <w:webHidden/>
              </w:rPr>
              <w:t>6</w:t>
            </w:r>
            <w:r w:rsidR="00EC0A6B">
              <w:rPr>
                <w:noProof/>
                <w:webHidden/>
              </w:rPr>
              <w:fldChar w:fldCharType="end"/>
            </w:r>
          </w:hyperlink>
        </w:p>
        <w:p w14:paraId="58B5570D" w14:textId="77777777" w:rsidR="00EC0A6B" w:rsidRDefault="00946C42">
          <w:pPr>
            <w:pStyle w:val="11"/>
            <w:tabs>
              <w:tab w:val="right" w:leader="dot" w:pos="9350"/>
            </w:tabs>
            <w:rPr>
              <w:rFonts w:asciiTheme="minorHAnsi" w:eastAsiaTheme="minorEastAsia" w:hAnsiTheme="minorHAnsi" w:cstheme="minorBidi"/>
              <w:noProof/>
              <w:color w:val="auto"/>
            </w:rPr>
          </w:pPr>
          <w:hyperlink w:anchor="_Toc488512324" w:history="1">
            <w:r w:rsidR="00EC0A6B" w:rsidRPr="00E640A5">
              <w:rPr>
                <w:rStyle w:val="ab"/>
                <w:noProof/>
              </w:rPr>
              <w:t>Grading</w:t>
            </w:r>
            <w:r w:rsidR="00EC0A6B">
              <w:rPr>
                <w:noProof/>
                <w:webHidden/>
              </w:rPr>
              <w:tab/>
            </w:r>
            <w:r w:rsidR="00EC0A6B">
              <w:rPr>
                <w:noProof/>
                <w:webHidden/>
              </w:rPr>
              <w:fldChar w:fldCharType="begin"/>
            </w:r>
            <w:r w:rsidR="00EC0A6B">
              <w:rPr>
                <w:noProof/>
                <w:webHidden/>
              </w:rPr>
              <w:instrText xml:space="preserve"> PAGEREF _Toc488512324 \h </w:instrText>
            </w:r>
            <w:r w:rsidR="00EC0A6B">
              <w:rPr>
                <w:noProof/>
                <w:webHidden/>
              </w:rPr>
            </w:r>
            <w:r w:rsidR="00EC0A6B">
              <w:rPr>
                <w:noProof/>
                <w:webHidden/>
              </w:rPr>
              <w:fldChar w:fldCharType="separate"/>
            </w:r>
            <w:r w:rsidR="00EC0A6B">
              <w:rPr>
                <w:noProof/>
                <w:webHidden/>
              </w:rPr>
              <w:t>7</w:t>
            </w:r>
            <w:r w:rsidR="00EC0A6B">
              <w:rPr>
                <w:noProof/>
                <w:webHidden/>
              </w:rPr>
              <w:fldChar w:fldCharType="end"/>
            </w:r>
          </w:hyperlink>
        </w:p>
        <w:p w14:paraId="669FC285" w14:textId="77777777" w:rsidR="006365F0" w:rsidRPr="00B933BB" w:rsidRDefault="005A4412">
          <w:pPr>
            <w:rPr>
              <w:rFonts w:asciiTheme="minorHAnsi" w:hAnsiTheme="minorHAnsi"/>
            </w:rPr>
          </w:pPr>
          <w:r w:rsidRPr="00B933BB">
            <w:rPr>
              <w:rFonts w:asciiTheme="minorHAnsi" w:hAnsiTheme="minorHAnsi"/>
            </w:rPr>
            <w:fldChar w:fldCharType="end"/>
          </w:r>
        </w:p>
      </w:sdtContent>
    </w:sdt>
    <w:p w14:paraId="19F66154" w14:textId="77777777" w:rsidR="006365F0" w:rsidRPr="00B933BB" w:rsidRDefault="005A4412">
      <w:pPr>
        <w:rPr>
          <w:rFonts w:asciiTheme="minorHAnsi" w:eastAsia="Times New Roman" w:hAnsiTheme="minorHAnsi" w:cstheme="majorBidi"/>
          <w:color w:val="2E74B5" w:themeColor="accent1" w:themeShade="BF"/>
        </w:rPr>
      </w:pPr>
      <w:r w:rsidRPr="00B933BB">
        <w:rPr>
          <w:rFonts w:asciiTheme="minorHAnsi" w:hAnsiTheme="minorHAnsi"/>
        </w:rPr>
        <w:br w:type="page"/>
      </w:r>
    </w:p>
    <w:p w14:paraId="1C009468" w14:textId="77777777" w:rsidR="006365F0" w:rsidRPr="00B933BB" w:rsidRDefault="005A4412">
      <w:pPr>
        <w:pStyle w:val="1"/>
        <w:rPr>
          <w:rFonts w:asciiTheme="minorHAnsi" w:hAnsiTheme="minorHAnsi"/>
          <w:sz w:val="24"/>
          <w:szCs w:val="24"/>
        </w:rPr>
      </w:pPr>
      <w:bookmarkStart w:id="1" w:name="_Toc488512316"/>
      <w:r w:rsidRPr="00B933BB">
        <w:rPr>
          <w:rFonts w:asciiTheme="minorHAnsi" w:hAnsiTheme="minorHAnsi"/>
          <w:sz w:val="24"/>
          <w:szCs w:val="24"/>
        </w:rPr>
        <w:lastRenderedPageBreak/>
        <w:t>Purpose</w:t>
      </w:r>
      <w:bookmarkEnd w:id="1"/>
    </w:p>
    <w:p w14:paraId="5D4A18CB" w14:textId="77777777" w:rsidR="006365F0" w:rsidRPr="00B933BB" w:rsidRDefault="005A4412">
      <w:pPr>
        <w:rPr>
          <w:rFonts w:asciiTheme="minorHAnsi" w:hAnsiTheme="minorHAnsi"/>
        </w:rPr>
      </w:pPr>
      <w:r w:rsidRPr="00B933BB">
        <w:rPr>
          <w:rFonts w:asciiTheme="minorHAnsi" w:hAnsiTheme="minorHAnsi"/>
        </w:rPr>
        <w:t>This assignment is the first of a mini project where you are going to demonstrate your understanding of the modules of this class.</w:t>
      </w:r>
    </w:p>
    <w:p w14:paraId="7EA61ABB" w14:textId="77777777" w:rsidR="006365F0" w:rsidRPr="00B933BB" w:rsidRDefault="005A4412">
      <w:pPr>
        <w:rPr>
          <w:rFonts w:asciiTheme="minorHAnsi" w:hAnsiTheme="minorHAnsi"/>
        </w:rPr>
      </w:pPr>
      <w:r w:rsidRPr="00B933BB">
        <w:rPr>
          <w:rFonts w:asciiTheme="minorHAnsi" w:hAnsiTheme="minorHAnsi"/>
        </w:rPr>
        <w:t>The mini project is about building a small ETL program in python. Each part will focus on different portions / stages of the ETL process.</w:t>
      </w:r>
    </w:p>
    <w:p w14:paraId="455C62DB" w14:textId="77777777" w:rsidR="006365F0" w:rsidRPr="00B933BB" w:rsidRDefault="005A4412">
      <w:pPr>
        <w:pStyle w:val="1"/>
        <w:rPr>
          <w:rFonts w:asciiTheme="minorHAnsi" w:hAnsiTheme="minorHAnsi"/>
          <w:sz w:val="24"/>
          <w:szCs w:val="24"/>
        </w:rPr>
      </w:pPr>
      <w:bookmarkStart w:id="2" w:name="_Toc460353062"/>
      <w:bookmarkStart w:id="3" w:name="_Toc488512317"/>
      <w:bookmarkEnd w:id="2"/>
      <w:r w:rsidRPr="00B933BB">
        <w:rPr>
          <w:rFonts w:asciiTheme="minorHAnsi" w:hAnsiTheme="minorHAnsi"/>
          <w:sz w:val="24"/>
          <w:szCs w:val="24"/>
        </w:rPr>
        <w:t>Assignment Background</w:t>
      </w:r>
      <w:bookmarkEnd w:id="3"/>
    </w:p>
    <w:p w14:paraId="04494D32" w14:textId="77777777" w:rsidR="006365F0" w:rsidRPr="00B933BB" w:rsidRDefault="006365F0">
      <w:pPr>
        <w:rPr>
          <w:rFonts w:asciiTheme="minorHAnsi" w:hAnsiTheme="minorHAnsi"/>
        </w:rPr>
      </w:pPr>
    </w:p>
    <w:p w14:paraId="0B231E48" w14:textId="77777777" w:rsidR="006365F0" w:rsidRPr="00B933BB" w:rsidRDefault="005A4412">
      <w:pPr>
        <w:rPr>
          <w:rFonts w:asciiTheme="minorHAnsi" w:hAnsiTheme="minorHAnsi"/>
        </w:rPr>
      </w:pPr>
      <w:r w:rsidRPr="00B933BB">
        <w:rPr>
          <w:rFonts w:asciiTheme="minorHAnsi" w:eastAsia="Times New Roman" w:hAnsiTheme="minorHAnsi"/>
          <w:color w:val="333333"/>
        </w:rPr>
        <w:t>Summarizing your acquired knowledge from modules 1-4, we are going to focus on the E part of the ETL process. For reference, ETL stands for Extract, Transform, Load. We are going to focus here on Extract.</w:t>
      </w:r>
    </w:p>
    <w:p w14:paraId="5D4D5C96" w14:textId="77777777" w:rsidR="006365F0" w:rsidRPr="00B933BB" w:rsidRDefault="005A4412">
      <w:pPr>
        <w:pStyle w:val="1"/>
        <w:rPr>
          <w:rFonts w:asciiTheme="minorHAnsi" w:hAnsiTheme="minorHAnsi"/>
          <w:sz w:val="24"/>
          <w:szCs w:val="24"/>
        </w:rPr>
      </w:pPr>
      <w:bookmarkStart w:id="4" w:name="_Toc460353063"/>
      <w:bookmarkStart w:id="5" w:name="_Toc488512318"/>
      <w:bookmarkEnd w:id="4"/>
      <w:r w:rsidRPr="00B933BB">
        <w:rPr>
          <w:rFonts w:asciiTheme="minorHAnsi" w:hAnsiTheme="minorHAnsi"/>
          <w:sz w:val="24"/>
          <w:szCs w:val="24"/>
        </w:rPr>
        <w:t>Assignment Statement</w:t>
      </w:r>
      <w:bookmarkEnd w:id="5"/>
    </w:p>
    <w:p w14:paraId="7BE5DBAD" w14:textId="77777777" w:rsidR="006365F0" w:rsidRPr="00B933BB" w:rsidRDefault="006365F0">
      <w:pPr>
        <w:rPr>
          <w:rFonts w:asciiTheme="minorHAnsi" w:hAnsiTheme="minorHAnsi"/>
        </w:rPr>
      </w:pPr>
    </w:p>
    <w:p w14:paraId="3C297F59" w14:textId="49C9F0CF" w:rsidR="006365F0" w:rsidRPr="00B933BB" w:rsidRDefault="005A4412">
      <w:pPr>
        <w:pStyle w:val="a9"/>
        <w:numPr>
          <w:ilvl w:val="0"/>
          <w:numId w:val="5"/>
        </w:numPr>
        <w:rPr>
          <w:rFonts w:asciiTheme="minorHAnsi" w:hAnsiTheme="minorHAnsi"/>
          <w:szCs w:val="24"/>
        </w:rPr>
      </w:pPr>
      <w:r w:rsidRPr="00B933BB">
        <w:rPr>
          <w:rFonts w:asciiTheme="minorHAnsi" w:eastAsia="Times New Roman" w:hAnsiTheme="minorHAnsi" w:cs="Times New Roman"/>
          <w:color w:val="333333"/>
          <w:szCs w:val="24"/>
        </w:rPr>
        <w:t>Read CSV files</w:t>
      </w:r>
      <w:r w:rsidR="00BF2BC7" w:rsidRPr="00B933BB">
        <w:rPr>
          <w:rFonts w:asciiTheme="minorHAnsi" w:eastAsia="Times New Roman" w:hAnsiTheme="minorHAnsi" w:cs="Times New Roman"/>
          <w:color w:val="333333"/>
          <w:szCs w:val="24"/>
        </w:rPr>
        <w:t xml:space="preserve"> – You may use the csv module and its methods for this project.  </w:t>
      </w:r>
      <w:r w:rsidR="001255B1" w:rsidRPr="00B933BB">
        <w:rPr>
          <w:rFonts w:asciiTheme="minorHAnsi" w:eastAsia="Times New Roman" w:hAnsiTheme="minorHAnsi" w:cs="Times New Roman"/>
          <w:color w:val="333333"/>
          <w:szCs w:val="24"/>
        </w:rPr>
        <w:t xml:space="preserve">Please see </w:t>
      </w:r>
      <w:hyperlink r:id="rId6" w:history="1">
        <w:r w:rsidR="001255B1" w:rsidRPr="00B933BB">
          <w:rPr>
            <w:rStyle w:val="ab"/>
            <w:rFonts w:asciiTheme="minorHAnsi" w:eastAsia="Times New Roman" w:hAnsiTheme="minorHAnsi" w:cs="Times New Roman"/>
            <w:szCs w:val="24"/>
          </w:rPr>
          <w:t>https://docs.python.org/3.5/library/csv.html</w:t>
        </w:r>
      </w:hyperlink>
      <w:r w:rsidR="001255B1" w:rsidRPr="00B933BB">
        <w:rPr>
          <w:rFonts w:asciiTheme="minorHAnsi" w:eastAsia="Times New Roman" w:hAnsiTheme="minorHAnsi" w:cs="Times New Roman"/>
          <w:color w:val="333333"/>
          <w:szCs w:val="24"/>
        </w:rPr>
        <w:t xml:space="preserve"> for more information.</w:t>
      </w:r>
    </w:p>
    <w:p w14:paraId="1F074AC8" w14:textId="77777777" w:rsidR="006365F0" w:rsidRPr="00B933BB" w:rsidRDefault="005A4412">
      <w:pPr>
        <w:pStyle w:val="a9"/>
        <w:numPr>
          <w:ilvl w:val="0"/>
          <w:numId w:val="5"/>
        </w:numPr>
        <w:rPr>
          <w:rFonts w:asciiTheme="minorHAnsi" w:hAnsiTheme="minorHAnsi"/>
          <w:szCs w:val="24"/>
        </w:rPr>
      </w:pPr>
      <w:r w:rsidRPr="00B933BB">
        <w:rPr>
          <w:rFonts w:asciiTheme="minorHAnsi" w:eastAsia="Times New Roman" w:hAnsiTheme="minorHAnsi" w:cs="Times New Roman"/>
          <w:color w:val="333333"/>
          <w:szCs w:val="24"/>
        </w:rPr>
        <w:t>Load the content of the CSV files into usable records</w:t>
      </w:r>
    </w:p>
    <w:p w14:paraId="75CC9F23" w14:textId="77777777" w:rsidR="006365F0" w:rsidRPr="00B933BB" w:rsidRDefault="005A4412">
      <w:pPr>
        <w:pStyle w:val="a9"/>
        <w:numPr>
          <w:ilvl w:val="0"/>
          <w:numId w:val="5"/>
        </w:numPr>
        <w:rPr>
          <w:rFonts w:asciiTheme="minorHAnsi" w:hAnsiTheme="minorHAnsi"/>
          <w:szCs w:val="24"/>
        </w:rPr>
      </w:pPr>
      <w:r w:rsidRPr="00B933BB">
        <w:rPr>
          <w:rFonts w:asciiTheme="minorHAnsi" w:eastAsia="Times New Roman" w:hAnsiTheme="minorHAnsi" w:cs="Times New Roman"/>
          <w:color w:val="333333"/>
          <w:szCs w:val="24"/>
        </w:rPr>
        <w:t>Use polymorphism to hold data</w:t>
      </w:r>
    </w:p>
    <w:p w14:paraId="6DA9691B" w14:textId="69FC0525" w:rsidR="006365F0" w:rsidRPr="00B933BB" w:rsidRDefault="005A4412" w:rsidP="00915024">
      <w:pPr>
        <w:pStyle w:val="a9"/>
        <w:numPr>
          <w:ilvl w:val="0"/>
          <w:numId w:val="5"/>
        </w:numPr>
        <w:rPr>
          <w:rFonts w:asciiTheme="minorHAnsi" w:hAnsiTheme="minorHAnsi"/>
          <w:szCs w:val="24"/>
        </w:rPr>
      </w:pPr>
      <w:r w:rsidRPr="00B933BB">
        <w:rPr>
          <w:rFonts w:asciiTheme="minorHAnsi" w:eastAsia="Times New Roman" w:hAnsiTheme="minorHAnsi" w:cs="Times New Roman"/>
          <w:color w:val="333333"/>
          <w:szCs w:val="24"/>
        </w:rPr>
        <w:t>Use inheritance to process data</w:t>
      </w:r>
    </w:p>
    <w:p w14:paraId="17322673" w14:textId="77777777" w:rsidR="006365F0" w:rsidRPr="00B933BB" w:rsidRDefault="005A4412">
      <w:pPr>
        <w:rPr>
          <w:rFonts w:asciiTheme="minorHAnsi" w:eastAsiaTheme="majorEastAsia" w:hAnsiTheme="minorHAnsi" w:cstheme="majorBidi"/>
          <w:color w:val="2E74B5" w:themeColor="accent1" w:themeShade="BF"/>
        </w:rPr>
      </w:pPr>
      <w:r w:rsidRPr="00B933BB">
        <w:rPr>
          <w:rFonts w:asciiTheme="minorHAnsi" w:hAnsiTheme="minorHAnsi"/>
        </w:rPr>
        <w:br w:type="page"/>
      </w:r>
    </w:p>
    <w:p w14:paraId="79F9C425" w14:textId="77777777" w:rsidR="006365F0" w:rsidRPr="00B933BB" w:rsidRDefault="005A4412">
      <w:pPr>
        <w:pStyle w:val="1"/>
        <w:rPr>
          <w:rFonts w:asciiTheme="minorHAnsi" w:hAnsiTheme="minorHAnsi"/>
          <w:sz w:val="24"/>
          <w:szCs w:val="24"/>
        </w:rPr>
      </w:pPr>
      <w:bookmarkStart w:id="6" w:name="_Toc488512319"/>
      <w:r w:rsidRPr="00B933BB">
        <w:rPr>
          <w:rFonts w:asciiTheme="minorHAnsi" w:hAnsiTheme="minorHAnsi"/>
          <w:sz w:val="24"/>
          <w:szCs w:val="24"/>
        </w:rPr>
        <w:lastRenderedPageBreak/>
        <w:t>Requirements:</w:t>
      </w:r>
      <w:bookmarkEnd w:id="6"/>
    </w:p>
    <w:p w14:paraId="7DE6AC62" w14:textId="77777777" w:rsidR="006365F0" w:rsidRPr="00B933BB" w:rsidRDefault="006365F0">
      <w:pPr>
        <w:rPr>
          <w:rFonts w:asciiTheme="minorHAnsi" w:hAnsiTheme="minorHAnsi"/>
        </w:rPr>
      </w:pPr>
    </w:p>
    <w:p w14:paraId="15703001" w14:textId="77777777" w:rsidR="006365F0" w:rsidRPr="00B933BB" w:rsidRDefault="005A4412">
      <w:pPr>
        <w:rPr>
          <w:rFonts w:asciiTheme="minorHAnsi" w:hAnsiTheme="minorHAnsi"/>
        </w:rPr>
      </w:pPr>
      <w:r w:rsidRPr="00B933BB">
        <w:rPr>
          <w:rFonts w:asciiTheme="minorHAnsi" w:hAnsiTheme="minorHAnsi"/>
        </w:rPr>
        <w:t>To extract the raw data (row) into a usable format that can be relied upon by the rest of your application, we will define the concept of a record.</w:t>
      </w:r>
    </w:p>
    <w:p w14:paraId="0BEE4858" w14:textId="77777777" w:rsidR="006365F0" w:rsidRPr="00B933BB" w:rsidRDefault="005A4412">
      <w:pPr>
        <w:pStyle w:val="a9"/>
        <w:numPr>
          <w:ilvl w:val="0"/>
          <w:numId w:val="4"/>
        </w:numPr>
        <w:rPr>
          <w:rFonts w:asciiTheme="minorHAnsi" w:hAnsiTheme="minorHAnsi"/>
          <w:szCs w:val="24"/>
        </w:rPr>
      </w:pPr>
      <w:bookmarkStart w:id="7" w:name="OLE_LINK2"/>
      <w:bookmarkStart w:id="8" w:name="OLE_LINK1"/>
      <w:r w:rsidRPr="00B933BB">
        <w:rPr>
          <w:rFonts w:asciiTheme="minorHAnsi" w:hAnsiTheme="minorHAnsi"/>
          <w:szCs w:val="24"/>
        </w:rPr>
        <w:t xml:space="preserve">Create class: </w:t>
      </w:r>
      <w:proofErr w:type="spellStart"/>
      <w:r w:rsidRPr="00B933BB">
        <w:rPr>
          <w:rFonts w:asciiTheme="minorHAnsi" w:hAnsiTheme="minorHAnsi"/>
          <w:szCs w:val="24"/>
        </w:rPr>
        <w:t>AbstractRecord</w:t>
      </w:r>
      <w:proofErr w:type="spellEnd"/>
    </w:p>
    <w:p w14:paraId="4F5A115D"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This class will contain 1 (instance</w:t>
      </w:r>
      <w:bookmarkEnd w:id="7"/>
      <w:bookmarkEnd w:id="8"/>
      <w:r w:rsidRPr="00B933BB">
        <w:rPr>
          <w:rFonts w:asciiTheme="minorHAnsi" w:hAnsiTheme="minorHAnsi"/>
          <w:szCs w:val="24"/>
        </w:rPr>
        <w:t>) member: name</w:t>
      </w:r>
    </w:p>
    <w:p w14:paraId="4D58FBDE" w14:textId="276036BC" w:rsidR="006365F0" w:rsidRPr="00B933BB" w:rsidRDefault="005A4412">
      <w:pPr>
        <w:pStyle w:val="a9"/>
        <w:numPr>
          <w:ilvl w:val="0"/>
          <w:numId w:val="4"/>
        </w:numPr>
        <w:rPr>
          <w:rFonts w:asciiTheme="minorHAnsi" w:hAnsiTheme="minorHAnsi"/>
          <w:szCs w:val="24"/>
        </w:rPr>
      </w:pPr>
      <w:bookmarkStart w:id="9" w:name="OLE_LINK4"/>
      <w:bookmarkStart w:id="10" w:name="OLE_LINK3"/>
      <w:r w:rsidRPr="00B933BB">
        <w:rPr>
          <w:rFonts w:asciiTheme="minorHAnsi" w:hAnsiTheme="minorHAnsi"/>
          <w:szCs w:val="24"/>
        </w:rPr>
        <w:t>Create a record class for each of the files you want to load.</w:t>
      </w:r>
      <w:bookmarkEnd w:id="9"/>
      <w:bookmarkEnd w:id="10"/>
      <w:r w:rsidR="00BF2BC7" w:rsidRPr="00B933BB">
        <w:rPr>
          <w:rFonts w:asciiTheme="minorHAnsi" w:hAnsiTheme="minorHAnsi"/>
          <w:szCs w:val="24"/>
        </w:rPr>
        <w:t xml:space="preserve">  When a record is referenced in the requirements, we are referring to one of the following records:</w:t>
      </w:r>
      <w:r w:rsidR="00BF2BC7" w:rsidRPr="00B933BB">
        <w:rPr>
          <w:rFonts w:asciiTheme="minorHAnsi" w:hAnsiTheme="minorHAnsi"/>
          <w:szCs w:val="24"/>
        </w:rPr>
        <w:br/>
      </w:r>
      <w:proofErr w:type="spellStart"/>
      <w:r w:rsidR="00BF2BC7" w:rsidRPr="00B933BB">
        <w:rPr>
          <w:rFonts w:asciiTheme="minorHAnsi" w:hAnsiTheme="minorHAnsi"/>
          <w:szCs w:val="24"/>
        </w:rPr>
        <w:t>BaseballStatRecord</w:t>
      </w:r>
      <w:proofErr w:type="spellEnd"/>
      <w:r w:rsidR="00BF2BC7" w:rsidRPr="00B933BB">
        <w:rPr>
          <w:rFonts w:asciiTheme="minorHAnsi" w:hAnsiTheme="minorHAnsi"/>
          <w:szCs w:val="24"/>
        </w:rPr>
        <w:t xml:space="preserve"> or</w:t>
      </w:r>
      <w:r w:rsidRPr="00B933BB">
        <w:rPr>
          <w:rFonts w:asciiTheme="minorHAnsi" w:hAnsiTheme="minorHAnsi"/>
          <w:szCs w:val="24"/>
        </w:rPr>
        <w:t xml:space="preserve"> </w:t>
      </w:r>
      <w:proofErr w:type="spellStart"/>
      <w:r w:rsidRPr="00B933BB">
        <w:rPr>
          <w:rFonts w:asciiTheme="minorHAnsi" w:hAnsiTheme="minorHAnsi"/>
          <w:szCs w:val="24"/>
        </w:rPr>
        <w:t>StockStatRecord</w:t>
      </w:r>
      <w:proofErr w:type="spellEnd"/>
      <w:r w:rsidRPr="00B933BB">
        <w:rPr>
          <w:rFonts w:asciiTheme="minorHAnsi" w:hAnsiTheme="minorHAnsi"/>
          <w:szCs w:val="24"/>
        </w:rPr>
        <w:t>.</w:t>
      </w:r>
      <w:r w:rsidRPr="00B933BB">
        <w:rPr>
          <w:rFonts w:asciiTheme="minorHAnsi" w:hAnsiTheme="minorHAnsi"/>
          <w:szCs w:val="24"/>
        </w:rPr>
        <w:br/>
        <w:t>And including the following functionality:</w:t>
      </w:r>
    </w:p>
    <w:p w14:paraId="69C360BE"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 xml:space="preserve">inherit the </w:t>
      </w:r>
      <w:proofErr w:type="spellStart"/>
      <w:r w:rsidRPr="00B933BB">
        <w:rPr>
          <w:rFonts w:asciiTheme="minorHAnsi" w:hAnsiTheme="minorHAnsi"/>
          <w:szCs w:val="24"/>
        </w:rPr>
        <w:t>AbstractRecord</w:t>
      </w:r>
      <w:proofErr w:type="spellEnd"/>
    </w:p>
    <w:p w14:paraId="076344D9"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have an initializer method that takes the data you want to load as arguments:</w:t>
      </w:r>
      <w:r w:rsidRPr="00B933BB">
        <w:rPr>
          <w:rFonts w:asciiTheme="minorHAnsi" w:hAnsiTheme="minorHAnsi"/>
          <w:szCs w:val="24"/>
        </w:rPr>
        <w:br/>
        <w:t>For stocks:</w:t>
      </w:r>
    </w:p>
    <w:p w14:paraId="0654FAEC" w14:textId="77777777" w:rsidR="006365F0" w:rsidRPr="00B933BB" w:rsidRDefault="005A4412">
      <w:pPr>
        <w:pStyle w:val="a9"/>
        <w:numPr>
          <w:ilvl w:val="2"/>
          <w:numId w:val="6"/>
        </w:numPr>
        <w:ind w:left="1440" w:hanging="360"/>
        <w:rPr>
          <w:rFonts w:asciiTheme="minorHAnsi" w:hAnsiTheme="minorHAnsi"/>
          <w:szCs w:val="24"/>
        </w:rPr>
      </w:pPr>
      <w:r w:rsidRPr="00B933BB">
        <w:rPr>
          <w:rFonts w:asciiTheme="minorHAnsi" w:hAnsiTheme="minorHAnsi"/>
          <w:szCs w:val="24"/>
        </w:rPr>
        <w:t>Stock symbol (ticker)→ this should be stored in the “name” member</w:t>
      </w:r>
    </w:p>
    <w:p w14:paraId="052AEB28" w14:textId="2DE9125B" w:rsidR="006365F0" w:rsidRPr="00B933BB" w:rsidRDefault="005A4412">
      <w:pPr>
        <w:pStyle w:val="a9"/>
        <w:numPr>
          <w:ilvl w:val="2"/>
          <w:numId w:val="6"/>
        </w:numPr>
        <w:ind w:left="1440" w:hanging="360"/>
        <w:rPr>
          <w:rFonts w:asciiTheme="minorHAnsi" w:hAnsiTheme="minorHAnsi"/>
          <w:szCs w:val="24"/>
        </w:rPr>
      </w:pPr>
      <w:r w:rsidRPr="00B933BB">
        <w:rPr>
          <w:rFonts w:asciiTheme="minorHAnsi" w:hAnsiTheme="minorHAnsi"/>
          <w:szCs w:val="24"/>
        </w:rPr>
        <w:t>Company name (</w:t>
      </w:r>
      <w:proofErr w:type="spellStart"/>
      <w:r w:rsidR="00CB63BA" w:rsidRPr="00B933BB">
        <w:rPr>
          <w:rFonts w:asciiTheme="minorHAnsi" w:hAnsiTheme="minorHAnsi"/>
          <w:szCs w:val="24"/>
        </w:rPr>
        <w:t>company_name</w:t>
      </w:r>
      <w:proofErr w:type="spellEnd"/>
      <w:r w:rsidRPr="00B933BB">
        <w:rPr>
          <w:rFonts w:asciiTheme="minorHAnsi" w:hAnsiTheme="minorHAnsi"/>
          <w:szCs w:val="24"/>
        </w:rPr>
        <w:t>)</w:t>
      </w:r>
    </w:p>
    <w:p w14:paraId="5A8C1294" w14:textId="77777777" w:rsidR="006365F0" w:rsidRPr="00B933BB" w:rsidRDefault="005A4412">
      <w:pPr>
        <w:pStyle w:val="a9"/>
        <w:numPr>
          <w:ilvl w:val="2"/>
          <w:numId w:val="6"/>
        </w:numPr>
        <w:ind w:left="1440" w:hanging="360"/>
        <w:rPr>
          <w:rFonts w:asciiTheme="minorHAnsi" w:hAnsiTheme="minorHAnsi"/>
          <w:szCs w:val="24"/>
        </w:rPr>
      </w:pPr>
      <w:r w:rsidRPr="00B933BB">
        <w:rPr>
          <w:rFonts w:asciiTheme="minorHAnsi" w:hAnsiTheme="minorHAnsi"/>
          <w:szCs w:val="24"/>
        </w:rPr>
        <w:t>Exchange country (</w:t>
      </w:r>
      <w:proofErr w:type="spellStart"/>
      <w:r w:rsidRPr="00B933BB">
        <w:rPr>
          <w:rFonts w:asciiTheme="minorHAnsi" w:hAnsiTheme="minorHAnsi"/>
          <w:szCs w:val="24"/>
        </w:rPr>
        <w:t>exchange_country</w:t>
      </w:r>
      <w:proofErr w:type="spellEnd"/>
      <w:r w:rsidRPr="00B933BB">
        <w:rPr>
          <w:rFonts w:asciiTheme="minorHAnsi" w:hAnsiTheme="minorHAnsi"/>
          <w:szCs w:val="24"/>
        </w:rPr>
        <w:t>)</w:t>
      </w:r>
    </w:p>
    <w:p w14:paraId="4AB1A8AF" w14:textId="77777777" w:rsidR="006365F0" w:rsidRPr="00B933BB" w:rsidRDefault="005A4412">
      <w:pPr>
        <w:pStyle w:val="a9"/>
        <w:numPr>
          <w:ilvl w:val="2"/>
          <w:numId w:val="6"/>
        </w:numPr>
        <w:ind w:left="1440" w:hanging="360"/>
        <w:rPr>
          <w:rFonts w:asciiTheme="minorHAnsi" w:hAnsiTheme="minorHAnsi"/>
          <w:szCs w:val="24"/>
        </w:rPr>
      </w:pPr>
      <w:r w:rsidRPr="00B933BB">
        <w:rPr>
          <w:rFonts w:asciiTheme="minorHAnsi" w:hAnsiTheme="minorHAnsi"/>
          <w:szCs w:val="24"/>
        </w:rPr>
        <w:t>Stock Price (</w:t>
      </w:r>
      <w:proofErr w:type="spellStart"/>
      <w:r w:rsidRPr="00B933BB">
        <w:rPr>
          <w:rFonts w:asciiTheme="minorHAnsi" w:hAnsiTheme="minorHAnsi"/>
          <w:szCs w:val="24"/>
        </w:rPr>
        <w:t>price</w:t>
      </w:r>
      <w:proofErr w:type="spellEnd"/>
      <w:r w:rsidRPr="00B933BB">
        <w:rPr>
          <w:rFonts w:asciiTheme="minorHAnsi" w:hAnsiTheme="minorHAnsi"/>
          <w:szCs w:val="24"/>
        </w:rPr>
        <w:t>)</w:t>
      </w:r>
    </w:p>
    <w:p w14:paraId="1CA11127" w14:textId="77777777" w:rsidR="006365F0" w:rsidRPr="00B933BB" w:rsidRDefault="005A4412">
      <w:pPr>
        <w:pStyle w:val="a9"/>
        <w:numPr>
          <w:ilvl w:val="2"/>
          <w:numId w:val="6"/>
        </w:numPr>
        <w:ind w:left="1440" w:hanging="360"/>
        <w:rPr>
          <w:rFonts w:asciiTheme="minorHAnsi" w:hAnsiTheme="minorHAnsi"/>
          <w:szCs w:val="24"/>
        </w:rPr>
      </w:pPr>
      <w:r w:rsidRPr="00B933BB">
        <w:rPr>
          <w:rFonts w:asciiTheme="minorHAnsi" w:hAnsiTheme="minorHAnsi"/>
          <w:szCs w:val="24"/>
        </w:rPr>
        <w:t>Exchange Rate (</w:t>
      </w:r>
      <w:proofErr w:type="spellStart"/>
      <w:r w:rsidRPr="00B933BB">
        <w:rPr>
          <w:rFonts w:asciiTheme="minorHAnsi" w:hAnsiTheme="minorHAnsi"/>
          <w:szCs w:val="24"/>
        </w:rPr>
        <w:t>exchange_rate</w:t>
      </w:r>
      <w:proofErr w:type="spellEnd"/>
      <w:r w:rsidRPr="00B933BB">
        <w:rPr>
          <w:rFonts w:asciiTheme="minorHAnsi" w:hAnsiTheme="minorHAnsi"/>
          <w:szCs w:val="24"/>
        </w:rPr>
        <w:t>)</w:t>
      </w:r>
    </w:p>
    <w:p w14:paraId="6A1BB4E5" w14:textId="77777777" w:rsidR="006365F0" w:rsidRPr="00B933BB" w:rsidRDefault="005A4412">
      <w:pPr>
        <w:pStyle w:val="a9"/>
        <w:numPr>
          <w:ilvl w:val="2"/>
          <w:numId w:val="6"/>
        </w:numPr>
        <w:ind w:left="1440" w:hanging="360"/>
        <w:rPr>
          <w:rFonts w:asciiTheme="minorHAnsi" w:hAnsiTheme="minorHAnsi"/>
          <w:szCs w:val="24"/>
        </w:rPr>
      </w:pPr>
      <w:r w:rsidRPr="00B933BB">
        <w:rPr>
          <w:rFonts w:asciiTheme="minorHAnsi" w:hAnsiTheme="minorHAnsi"/>
          <w:szCs w:val="24"/>
        </w:rPr>
        <w:t>Shares Outstanding (</w:t>
      </w:r>
      <w:proofErr w:type="spellStart"/>
      <w:r w:rsidRPr="00B933BB">
        <w:rPr>
          <w:rFonts w:asciiTheme="minorHAnsi" w:hAnsiTheme="minorHAnsi"/>
          <w:szCs w:val="24"/>
        </w:rPr>
        <w:t>shares_outstanding</w:t>
      </w:r>
      <w:proofErr w:type="spellEnd"/>
      <w:r w:rsidRPr="00B933BB">
        <w:rPr>
          <w:rFonts w:asciiTheme="minorHAnsi" w:hAnsiTheme="minorHAnsi"/>
          <w:szCs w:val="24"/>
        </w:rPr>
        <w:t>)</w:t>
      </w:r>
    </w:p>
    <w:p w14:paraId="43F7AA14" w14:textId="77777777" w:rsidR="006365F0" w:rsidRPr="00B933BB" w:rsidRDefault="005A4412">
      <w:pPr>
        <w:pStyle w:val="a9"/>
        <w:numPr>
          <w:ilvl w:val="2"/>
          <w:numId w:val="6"/>
        </w:numPr>
        <w:ind w:left="1440" w:hanging="360"/>
        <w:rPr>
          <w:rFonts w:asciiTheme="minorHAnsi" w:hAnsiTheme="minorHAnsi"/>
          <w:szCs w:val="24"/>
        </w:rPr>
      </w:pPr>
      <w:r w:rsidRPr="00B933BB">
        <w:rPr>
          <w:rFonts w:asciiTheme="minorHAnsi" w:hAnsiTheme="minorHAnsi"/>
          <w:szCs w:val="24"/>
        </w:rPr>
        <w:t>Net Income (</w:t>
      </w:r>
      <w:proofErr w:type="spellStart"/>
      <w:r w:rsidRPr="00B933BB">
        <w:rPr>
          <w:rFonts w:asciiTheme="minorHAnsi" w:hAnsiTheme="minorHAnsi"/>
          <w:szCs w:val="24"/>
        </w:rPr>
        <w:t>net_income</w:t>
      </w:r>
      <w:proofErr w:type="spellEnd"/>
      <w:r w:rsidRPr="00B933BB">
        <w:rPr>
          <w:rFonts w:asciiTheme="minorHAnsi" w:hAnsiTheme="minorHAnsi"/>
          <w:szCs w:val="24"/>
        </w:rPr>
        <w:t>)</w:t>
      </w:r>
    </w:p>
    <w:p w14:paraId="0F44A8E5" w14:textId="77777777" w:rsidR="006365F0" w:rsidRPr="00B933BB" w:rsidRDefault="005A4412">
      <w:pPr>
        <w:pStyle w:val="a9"/>
        <w:numPr>
          <w:ilvl w:val="2"/>
          <w:numId w:val="6"/>
        </w:numPr>
        <w:ind w:left="1440" w:hanging="360"/>
        <w:rPr>
          <w:rFonts w:asciiTheme="minorHAnsi" w:hAnsiTheme="minorHAnsi"/>
          <w:szCs w:val="24"/>
        </w:rPr>
      </w:pPr>
      <w:r w:rsidRPr="00B933BB">
        <w:rPr>
          <w:rFonts w:asciiTheme="minorHAnsi" w:hAnsiTheme="minorHAnsi"/>
          <w:szCs w:val="24"/>
        </w:rPr>
        <w:t>Market Value in USD (</w:t>
      </w:r>
      <w:proofErr w:type="spellStart"/>
      <w:r w:rsidRPr="00B933BB">
        <w:rPr>
          <w:rFonts w:asciiTheme="minorHAnsi" w:hAnsiTheme="minorHAnsi"/>
          <w:szCs w:val="24"/>
        </w:rPr>
        <w:t>market_value_usd</w:t>
      </w:r>
      <w:proofErr w:type="spellEnd"/>
      <w:r w:rsidRPr="00B933BB">
        <w:rPr>
          <w:rFonts w:asciiTheme="minorHAnsi" w:hAnsiTheme="minorHAnsi"/>
          <w:szCs w:val="24"/>
        </w:rPr>
        <w:t xml:space="preserve">) – </w:t>
      </w:r>
      <w:r w:rsidRPr="00B933BB">
        <w:rPr>
          <w:rFonts w:asciiTheme="minorHAnsi" w:hAnsiTheme="minorHAnsi"/>
          <w:color w:val="000000" w:themeColor="text1"/>
          <w:szCs w:val="24"/>
        </w:rPr>
        <w:t>This value is calculated in step 4e</w:t>
      </w:r>
    </w:p>
    <w:p w14:paraId="581014AF" w14:textId="77777777" w:rsidR="006365F0" w:rsidRPr="00B933BB" w:rsidRDefault="005A4412">
      <w:pPr>
        <w:pStyle w:val="a9"/>
        <w:numPr>
          <w:ilvl w:val="2"/>
          <w:numId w:val="6"/>
        </w:numPr>
        <w:ind w:left="1440" w:hanging="360"/>
        <w:rPr>
          <w:rFonts w:asciiTheme="minorHAnsi" w:hAnsiTheme="minorHAnsi"/>
          <w:szCs w:val="24"/>
        </w:rPr>
      </w:pPr>
      <w:r w:rsidRPr="00B933BB">
        <w:rPr>
          <w:rFonts w:asciiTheme="minorHAnsi" w:hAnsiTheme="minorHAnsi"/>
          <w:szCs w:val="24"/>
        </w:rPr>
        <w:t>Price/Earnings Ratio (</w:t>
      </w:r>
      <w:proofErr w:type="spellStart"/>
      <w:r w:rsidRPr="00B933BB">
        <w:rPr>
          <w:rFonts w:asciiTheme="minorHAnsi" w:hAnsiTheme="minorHAnsi"/>
          <w:szCs w:val="24"/>
        </w:rPr>
        <w:t>pe_ratio</w:t>
      </w:r>
      <w:proofErr w:type="spellEnd"/>
      <w:r w:rsidRPr="00B933BB">
        <w:rPr>
          <w:rFonts w:asciiTheme="minorHAnsi" w:hAnsiTheme="minorHAnsi"/>
          <w:szCs w:val="24"/>
        </w:rPr>
        <w:t xml:space="preserve">) – </w:t>
      </w:r>
      <w:r w:rsidRPr="00B933BB">
        <w:rPr>
          <w:rFonts w:asciiTheme="minorHAnsi" w:hAnsiTheme="minorHAnsi"/>
          <w:color w:val="000000" w:themeColor="text1"/>
          <w:szCs w:val="24"/>
        </w:rPr>
        <w:t>This step is calculated in step 4e</w:t>
      </w:r>
    </w:p>
    <w:p w14:paraId="7BF65FF4"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for baseball</w:t>
      </w:r>
    </w:p>
    <w:p w14:paraId="35CC0070" w14:textId="77777777" w:rsidR="006365F0" w:rsidRPr="00B933BB" w:rsidRDefault="005A4412">
      <w:pPr>
        <w:pStyle w:val="a9"/>
        <w:numPr>
          <w:ilvl w:val="2"/>
          <w:numId w:val="7"/>
        </w:numPr>
        <w:ind w:left="1440" w:hanging="360"/>
        <w:rPr>
          <w:rFonts w:asciiTheme="minorHAnsi" w:hAnsiTheme="minorHAnsi"/>
          <w:szCs w:val="24"/>
        </w:rPr>
      </w:pPr>
      <w:r w:rsidRPr="00B933BB">
        <w:rPr>
          <w:rFonts w:asciiTheme="minorHAnsi" w:hAnsiTheme="minorHAnsi"/>
          <w:szCs w:val="24"/>
        </w:rPr>
        <w:t>player name → this should be stored in the “name” member</w:t>
      </w:r>
    </w:p>
    <w:p w14:paraId="6E3998A2" w14:textId="77777777" w:rsidR="006365F0" w:rsidRPr="00B933BB" w:rsidRDefault="005A4412">
      <w:pPr>
        <w:pStyle w:val="a9"/>
        <w:numPr>
          <w:ilvl w:val="2"/>
          <w:numId w:val="7"/>
        </w:numPr>
        <w:ind w:left="1440" w:hanging="360"/>
        <w:rPr>
          <w:rFonts w:asciiTheme="minorHAnsi" w:hAnsiTheme="minorHAnsi"/>
          <w:szCs w:val="24"/>
        </w:rPr>
      </w:pPr>
      <w:r w:rsidRPr="00B933BB">
        <w:rPr>
          <w:rFonts w:asciiTheme="minorHAnsi" w:hAnsiTheme="minorHAnsi"/>
          <w:szCs w:val="24"/>
        </w:rPr>
        <w:t>salary</w:t>
      </w:r>
    </w:p>
    <w:p w14:paraId="32A177C9" w14:textId="77777777" w:rsidR="006365F0" w:rsidRPr="00B933BB" w:rsidRDefault="005A4412">
      <w:pPr>
        <w:pStyle w:val="a9"/>
        <w:numPr>
          <w:ilvl w:val="2"/>
          <w:numId w:val="7"/>
        </w:numPr>
        <w:ind w:left="1440" w:hanging="360"/>
        <w:rPr>
          <w:rFonts w:asciiTheme="minorHAnsi" w:hAnsiTheme="minorHAnsi"/>
          <w:szCs w:val="24"/>
        </w:rPr>
      </w:pPr>
      <w:r w:rsidRPr="00B933BB">
        <w:rPr>
          <w:rFonts w:asciiTheme="minorHAnsi" w:hAnsiTheme="minorHAnsi"/>
          <w:szCs w:val="24"/>
        </w:rPr>
        <w:t>G (Games played)</w:t>
      </w:r>
    </w:p>
    <w:p w14:paraId="777D3A73" w14:textId="77777777" w:rsidR="006365F0" w:rsidRPr="00B933BB" w:rsidRDefault="005A4412">
      <w:pPr>
        <w:pStyle w:val="a9"/>
        <w:numPr>
          <w:ilvl w:val="2"/>
          <w:numId w:val="7"/>
        </w:numPr>
        <w:ind w:left="1440" w:hanging="360"/>
        <w:rPr>
          <w:rFonts w:asciiTheme="minorHAnsi" w:hAnsiTheme="minorHAnsi"/>
          <w:szCs w:val="24"/>
        </w:rPr>
      </w:pPr>
      <w:r w:rsidRPr="00B933BB">
        <w:rPr>
          <w:rFonts w:asciiTheme="minorHAnsi" w:hAnsiTheme="minorHAnsi"/>
          <w:szCs w:val="24"/>
        </w:rPr>
        <w:t>AVG (which is the batting average)</w:t>
      </w:r>
    </w:p>
    <w:p w14:paraId="1A384537"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For each record type, override __</w:t>
      </w:r>
      <w:proofErr w:type="spellStart"/>
      <w:r w:rsidRPr="00B933BB">
        <w:rPr>
          <w:rFonts w:asciiTheme="minorHAnsi" w:hAnsiTheme="minorHAnsi"/>
          <w:szCs w:val="24"/>
        </w:rPr>
        <w:t>str</w:t>
      </w:r>
      <w:proofErr w:type="spellEnd"/>
      <w:r w:rsidRPr="00B933BB">
        <w:rPr>
          <w:rFonts w:asciiTheme="minorHAnsi" w:hAnsiTheme="minorHAnsi"/>
          <w:szCs w:val="24"/>
        </w:rPr>
        <w:t>__() (</w:t>
      </w:r>
      <w:hyperlink r:id="rId7" w:anchor="object.__str__" w:history="1">
        <w:r w:rsidRPr="00B933BB">
          <w:rPr>
            <w:rStyle w:val="InternetLink"/>
            <w:rFonts w:asciiTheme="minorHAnsi" w:hAnsiTheme="minorHAnsi"/>
            <w:szCs w:val="24"/>
          </w:rPr>
          <w:t>https://docs.python.org/3/reference/datamodel.html#object.__str__</w:t>
        </w:r>
      </w:hyperlink>
      <w:r w:rsidRPr="00B933BB">
        <w:rPr>
          <w:rFonts w:asciiTheme="minorHAnsi" w:hAnsiTheme="minorHAnsi"/>
          <w:szCs w:val="24"/>
        </w:rPr>
        <w:t xml:space="preserve"> ) to return a string of the form: “&lt;name of the record type&gt; ( &lt;value1&gt;, &lt;value2&gt;,  &lt;...&gt; )” using “</w:t>
      </w:r>
      <w:proofErr w:type="spellStart"/>
      <w:r w:rsidRPr="00B933BB">
        <w:rPr>
          <w:rFonts w:asciiTheme="minorHAnsi" w:hAnsiTheme="minorHAnsi"/>
          <w:szCs w:val="24"/>
        </w:rPr>
        <w:t>str.format</w:t>
      </w:r>
      <w:proofErr w:type="spellEnd"/>
      <w:r w:rsidRPr="00B933BB">
        <w:rPr>
          <w:rFonts w:asciiTheme="minorHAnsi" w:hAnsiTheme="minorHAnsi"/>
          <w:szCs w:val="24"/>
        </w:rPr>
        <w:t>”.</w:t>
      </w:r>
    </w:p>
    <w:p w14:paraId="7BC41722" w14:textId="65C934FC" w:rsidR="006365F0" w:rsidRPr="00B933BB" w:rsidRDefault="005A4412">
      <w:pPr>
        <w:ind w:left="720" w:firstLine="450"/>
        <w:rPr>
          <w:rFonts w:asciiTheme="minorHAnsi" w:hAnsiTheme="minorHAnsi"/>
          <w:i/>
        </w:rPr>
      </w:pPr>
      <w:r w:rsidRPr="00B933BB">
        <w:rPr>
          <w:rFonts w:asciiTheme="minorHAnsi" w:hAnsiTheme="minorHAnsi"/>
          <w:i/>
        </w:rPr>
        <w:t>For floats please only display 2 decimal numbers (2 numbers after the comma)</w:t>
      </w:r>
      <w:ins w:id="11" w:author="George Ultrino" w:date="2017-04-06T19:42:00Z">
        <w:r w:rsidR="002F10BC">
          <w:rPr>
            <w:rFonts w:asciiTheme="minorHAnsi" w:hAnsiTheme="minorHAnsi"/>
            <w:i/>
          </w:rPr>
          <w:t xml:space="preserve"> for monetary values and 3 decimal places for batting average.</w:t>
        </w:r>
      </w:ins>
      <w:ins w:id="12" w:author="George Ultrino" w:date="2017-04-10T18:00:00Z">
        <w:r w:rsidR="00D15910">
          <w:rPr>
            <w:rFonts w:asciiTheme="minorHAnsi" w:hAnsiTheme="minorHAnsi"/>
            <w:i/>
          </w:rPr>
          <w:t xml:space="preserve">  It may be easier for you to work with USD.</w:t>
        </w:r>
      </w:ins>
    </w:p>
    <w:p w14:paraId="2CB8707C" w14:textId="77777777" w:rsidR="006365F0" w:rsidRPr="00B933BB" w:rsidRDefault="006365F0">
      <w:pPr>
        <w:ind w:left="720"/>
        <w:rPr>
          <w:rFonts w:asciiTheme="minorHAnsi" w:hAnsiTheme="minorHAnsi"/>
          <w:i/>
        </w:rPr>
      </w:pPr>
    </w:p>
    <w:p w14:paraId="3AC005B6" w14:textId="77777777" w:rsidR="006365F0" w:rsidRPr="00B933BB" w:rsidRDefault="005A4412">
      <w:pPr>
        <w:ind w:left="360"/>
        <w:rPr>
          <w:rFonts w:asciiTheme="minorHAnsi" w:hAnsiTheme="minorHAnsi"/>
          <w:i/>
        </w:rPr>
      </w:pPr>
      <w:r w:rsidRPr="00B933BB">
        <w:rPr>
          <w:rFonts w:asciiTheme="minorHAnsi" w:hAnsiTheme="minorHAnsi"/>
        </w:rPr>
        <w:t xml:space="preserve">To load the </w:t>
      </w:r>
      <w:proofErr w:type="gramStart"/>
      <w:r w:rsidRPr="00B933BB">
        <w:rPr>
          <w:rFonts w:asciiTheme="minorHAnsi" w:hAnsiTheme="minorHAnsi"/>
        </w:rPr>
        <w:t>data</w:t>
      </w:r>
      <w:proofErr w:type="gramEnd"/>
      <w:r w:rsidRPr="00B933BB">
        <w:rPr>
          <w:rFonts w:asciiTheme="minorHAnsi" w:hAnsiTheme="minorHAnsi"/>
        </w:rPr>
        <w:t xml:space="preserve"> we are going to need a CSV reader.</w:t>
      </w:r>
      <w:r w:rsidRPr="00B933BB">
        <w:rPr>
          <w:rFonts w:asciiTheme="minorHAnsi" w:hAnsiTheme="minorHAnsi"/>
        </w:rPr>
        <w:br/>
      </w:r>
    </w:p>
    <w:p w14:paraId="73A7E796" w14:textId="77777777" w:rsidR="006365F0" w:rsidRPr="00B933BB" w:rsidRDefault="005A4412">
      <w:pPr>
        <w:pStyle w:val="a9"/>
        <w:numPr>
          <w:ilvl w:val="0"/>
          <w:numId w:val="4"/>
        </w:numPr>
        <w:rPr>
          <w:rFonts w:asciiTheme="minorHAnsi" w:hAnsiTheme="minorHAnsi"/>
          <w:szCs w:val="24"/>
        </w:rPr>
      </w:pPr>
      <w:r w:rsidRPr="00B933BB">
        <w:rPr>
          <w:rFonts w:asciiTheme="minorHAnsi" w:hAnsiTheme="minorHAnsi"/>
          <w:szCs w:val="24"/>
        </w:rPr>
        <w:t xml:space="preserve">Create 1 </w:t>
      </w:r>
      <w:proofErr w:type="spellStart"/>
      <w:r w:rsidRPr="00B933BB">
        <w:rPr>
          <w:rFonts w:asciiTheme="minorHAnsi" w:hAnsiTheme="minorHAnsi"/>
          <w:szCs w:val="24"/>
        </w:rPr>
        <w:t>AbstractCSVReader</w:t>
      </w:r>
      <w:proofErr w:type="spellEnd"/>
      <w:r w:rsidRPr="00B933BB">
        <w:rPr>
          <w:rFonts w:asciiTheme="minorHAnsi" w:hAnsiTheme="minorHAnsi"/>
          <w:szCs w:val="24"/>
        </w:rPr>
        <w:t xml:space="preserve"> class</w:t>
      </w:r>
    </w:p>
    <w:p w14:paraId="0B6C68D8"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The class should have an initializer method taking the path to the file to be read</w:t>
      </w:r>
    </w:p>
    <w:p w14:paraId="58FEE9FA"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 xml:space="preserve">The class should have the method: </w:t>
      </w:r>
      <w:proofErr w:type="spellStart"/>
      <w:r w:rsidRPr="00B933BB">
        <w:rPr>
          <w:rFonts w:asciiTheme="minorHAnsi" w:hAnsiTheme="minorHAnsi"/>
          <w:szCs w:val="24"/>
        </w:rPr>
        <w:t>row_to_record</w:t>
      </w:r>
      <w:proofErr w:type="spellEnd"/>
      <w:r w:rsidRPr="00B933BB">
        <w:rPr>
          <w:rFonts w:asciiTheme="minorHAnsi" w:hAnsiTheme="minorHAnsi"/>
          <w:szCs w:val="24"/>
        </w:rPr>
        <w:t>(row)</w:t>
      </w:r>
    </w:p>
    <w:p w14:paraId="46630EE9" w14:textId="77777777" w:rsidR="006365F0" w:rsidRPr="00B933BB" w:rsidRDefault="005A4412">
      <w:pPr>
        <w:pStyle w:val="a9"/>
        <w:numPr>
          <w:ilvl w:val="2"/>
          <w:numId w:val="8"/>
        </w:numPr>
        <w:ind w:left="1440" w:hanging="360"/>
        <w:rPr>
          <w:rFonts w:asciiTheme="minorHAnsi" w:hAnsiTheme="minorHAnsi"/>
          <w:szCs w:val="24"/>
        </w:rPr>
      </w:pPr>
      <w:r w:rsidRPr="00B933BB">
        <w:rPr>
          <w:rFonts w:asciiTheme="minorHAnsi" w:hAnsiTheme="minorHAnsi"/>
          <w:szCs w:val="24"/>
        </w:rPr>
        <w:lastRenderedPageBreak/>
        <w:t>Where “row” is a row from the CSV as a dictionary</w:t>
      </w:r>
    </w:p>
    <w:p w14:paraId="613FDA7B" w14:textId="77777777" w:rsidR="006365F0" w:rsidRPr="00B933BB" w:rsidRDefault="005A4412">
      <w:pPr>
        <w:pStyle w:val="a9"/>
        <w:numPr>
          <w:ilvl w:val="2"/>
          <w:numId w:val="8"/>
        </w:numPr>
        <w:ind w:left="1440" w:hanging="360"/>
        <w:rPr>
          <w:rFonts w:asciiTheme="minorHAnsi" w:hAnsiTheme="minorHAnsi"/>
          <w:szCs w:val="24"/>
        </w:rPr>
      </w:pPr>
      <w:r w:rsidRPr="00B933BB">
        <w:rPr>
          <w:rFonts w:asciiTheme="minorHAnsi" w:hAnsiTheme="minorHAnsi"/>
          <w:szCs w:val="24"/>
        </w:rPr>
        <w:t xml:space="preserve">This method should be implemented by simply raising </w:t>
      </w:r>
      <w:proofErr w:type="spellStart"/>
      <w:r w:rsidRPr="00B933BB">
        <w:rPr>
          <w:rFonts w:asciiTheme="minorHAnsi" w:hAnsiTheme="minorHAnsi"/>
          <w:szCs w:val="24"/>
        </w:rPr>
        <w:t>NotImplementedError</w:t>
      </w:r>
      <w:proofErr w:type="spellEnd"/>
      <w:r w:rsidRPr="00B933BB">
        <w:rPr>
          <w:rFonts w:asciiTheme="minorHAnsi" w:hAnsiTheme="minorHAnsi"/>
          <w:szCs w:val="24"/>
        </w:rPr>
        <w:t>.</w:t>
      </w:r>
    </w:p>
    <w:p w14:paraId="69AD98B7" w14:textId="77777777" w:rsidR="006365F0" w:rsidRDefault="005A4412">
      <w:pPr>
        <w:pStyle w:val="a9"/>
        <w:numPr>
          <w:ilvl w:val="1"/>
          <w:numId w:val="4"/>
        </w:numPr>
        <w:ind w:left="1080"/>
        <w:rPr>
          <w:ins w:id="13" w:author="Hu, Qi" w:date="2017-11-08T19:14:00Z"/>
          <w:rFonts w:asciiTheme="minorHAnsi" w:hAnsiTheme="minorHAnsi"/>
          <w:szCs w:val="24"/>
        </w:rPr>
      </w:pPr>
      <w:r w:rsidRPr="00B933BB">
        <w:rPr>
          <w:rFonts w:asciiTheme="minorHAnsi" w:hAnsiTheme="minorHAnsi"/>
          <w:szCs w:val="24"/>
        </w:rPr>
        <w:t xml:space="preserve">The class should have the method: </w:t>
      </w:r>
      <w:proofErr w:type="gramStart"/>
      <w:r w:rsidRPr="00B933BB">
        <w:rPr>
          <w:rFonts w:asciiTheme="minorHAnsi" w:hAnsiTheme="minorHAnsi"/>
          <w:szCs w:val="24"/>
        </w:rPr>
        <w:t>load(</w:t>
      </w:r>
      <w:proofErr w:type="gramEnd"/>
      <w:r w:rsidRPr="00B933BB">
        <w:rPr>
          <w:rFonts w:asciiTheme="minorHAnsi" w:hAnsiTheme="minorHAnsi"/>
          <w:szCs w:val="24"/>
        </w:rPr>
        <w:t>) that returns a list of records. Load should:</w:t>
      </w:r>
    </w:p>
    <w:p w14:paraId="552506B1" w14:textId="087E9D47" w:rsidR="00CB4222" w:rsidRPr="00946C42" w:rsidRDefault="00CB4222" w:rsidP="00946C42">
      <w:pPr>
        <w:ind w:left="720"/>
        <w:rPr>
          <w:rFonts w:asciiTheme="minorHAnsi" w:hAnsiTheme="minorHAnsi"/>
          <w:rPrChange w:id="14" w:author="Hu, Qi" w:date="2017-11-08T19:14:00Z">
            <w:rPr/>
          </w:rPrChange>
        </w:rPr>
        <w:pPrChange w:id="15" w:author="Hu, Qi" w:date="2017-11-08T19:14:00Z">
          <w:pPr>
            <w:pStyle w:val="a9"/>
            <w:numPr>
              <w:ilvl w:val="1"/>
              <w:numId w:val="4"/>
            </w:numPr>
            <w:ind w:left="1080" w:hanging="360"/>
          </w:pPr>
        </w:pPrChange>
      </w:pPr>
      <w:bookmarkStart w:id="16" w:name="_GoBack"/>
      <w:bookmarkEnd w:id="16"/>
      <w:ins w:id="17" w:author="Hu, Qi" w:date="2017-11-08T19:14:00Z">
        <w:r w:rsidRPr="00946C42">
          <w:rPr>
            <w:rFonts w:asciiTheme="minorHAnsi" w:hAnsiTheme="minorHAnsi"/>
            <w:rPrChange w:id="18" w:author="Hu, Qi" w:date="2017-11-08T19:14:00Z">
              <w:rPr/>
            </w:rPrChange>
          </w:rPr>
          <w:t>//</w:t>
        </w:r>
      </w:ins>
    </w:p>
    <w:p w14:paraId="43C8A43C" w14:textId="77777777" w:rsidR="006365F0" w:rsidRPr="00B933BB" w:rsidRDefault="005A4412">
      <w:pPr>
        <w:pStyle w:val="a9"/>
        <w:numPr>
          <w:ilvl w:val="2"/>
          <w:numId w:val="4"/>
        </w:numPr>
        <w:rPr>
          <w:rFonts w:asciiTheme="minorHAnsi" w:hAnsiTheme="minorHAnsi"/>
          <w:szCs w:val="24"/>
        </w:rPr>
      </w:pPr>
      <w:r w:rsidRPr="00B933BB">
        <w:rPr>
          <w:rFonts w:asciiTheme="minorHAnsi" w:hAnsiTheme="minorHAnsi"/>
          <w:szCs w:val="24"/>
        </w:rPr>
        <w:t>Use “with” to open the CSV files</w:t>
      </w:r>
    </w:p>
    <w:p w14:paraId="03516007" w14:textId="4450F0FC" w:rsidR="006365F0" w:rsidRPr="00B933BB" w:rsidRDefault="005A4412">
      <w:pPr>
        <w:pStyle w:val="a9"/>
        <w:numPr>
          <w:ilvl w:val="2"/>
          <w:numId w:val="4"/>
        </w:numPr>
        <w:rPr>
          <w:rFonts w:asciiTheme="minorHAnsi" w:hAnsiTheme="minorHAnsi"/>
          <w:szCs w:val="24"/>
        </w:rPr>
      </w:pPr>
      <w:r w:rsidRPr="00B933BB">
        <w:rPr>
          <w:rFonts w:asciiTheme="minorHAnsi" w:hAnsiTheme="minorHAnsi"/>
          <w:szCs w:val="24"/>
        </w:rPr>
        <w:t>read ea</w:t>
      </w:r>
      <w:r w:rsidR="00F463F9" w:rsidRPr="00B933BB">
        <w:rPr>
          <w:rFonts w:asciiTheme="minorHAnsi" w:hAnsiTheme="minorHAnsi"/>
          <w:szCs w:val="24"/>
        </w:rPr>
        <w:t>ch row from the file into a dictionary</w:t>
      </w:r>
      <w:ins w:id="19" w:author="George Ultrino" w:date="2017-04-10T18:02:00Z">
        <w:r w:rsidR="00D15910">
          <w:rPr>
            <w:rFonts w:asciiTheme="minorHAnsi" w:hAnsiTheme="minorHAnsi"/>
            <w:szCs w:val="24"/>
          </w:rPr>
          <w:t xml:space="preserve">: </w:t>
        </w:r>
        <w:r w:rsidR="00D15910">
          <w:t xml:space="preserve">keys are the column names and values are the matching values (see </w:t>
        </w:r>
        <w:r w:rsidR="00D15910">
          <w:fldChar w:fldCharType="begin"/>
        </w:r>
        <w:r w:rsidR="00D15910">
          <w:instrText xml:space="preserve"> HYPERLINK "https://docs.python.org/3/library/csv.html" \l "csv.DictReader" </w:instrText>
        </w:r>
        <w:r w:rsidR="00D15910">
          <w:fldChar w:fldCharType="separate"/>
        </w:r>
        <w:r w:rsidR="00D15910" w:rsidRPr="0083724E">
          <w:rPr>
            <w:rStyle w:val="ab"/>
          </w:rPr>
          <w:t>https://docs.python.org/3/library/csv.html#csv.DictReader</w:t>
        </w:r>
        <w:r w:rsidR="00D15910">
          <w:rPr>
            <w:rStyle w:val="ab"/>
          </w:rPr>
          <w:fldChar w:fldCharType="end"/>
        </w:r>
        <w:r w:rsidR="00D15910">
          <w:t xml:space="preserve"> )</w:t>
        </w:r>
      </w:ins>
    </w:p>
    <w:p w14:paraId="63DD91EE" w14:textId="77777777" w:rsidR="006365F0" w:rsidRPr="00B933BB" w:rsidRDefault="005A4412">
      <w:pPr>
        <w:pStyle w:val="a9"/>
        <w:numPr>
          <w:ilvl w:val="2"/>
          <w:numId w:val="4"/>
        </w:numPr>
        <w:rPr>
          <w:rFonts w:asciiTheme="minorHAnsi" w:hAnsiTheme="minorHAnsi"/>
          <w:szCs w:val="24"/>
        </w:rPr>
      </w:pPr>
      <w:r w:rsidRPr="00B933BB">
        <w:rPr>
          <w:rFonts w:asciiTheme="minorHAnsi" w:hAnsiTheme="minorHAnsi"/>
          <w:szCs w:val="24"/>
        </w:rPr>
        <w:t xml:space="preserve">call the </w:t>
      </w:r>
      <w:proofErr w:type="spellStart"/>
      <w:r w:rsidRPr="00B933BB">
        <w:rPr>
          <w:rFonts w:asciiTheme="minorHAnsi" w:hAnsiTheme="minorHAnsi"/>
          <w:szCs w:val="24"/>
        </w:rPr>
        <w:t>row_to_record</w:t>
      </w:r>
      <w:proofErr w:type="spellEnd"/>
      <w:r w:rsidRPr="00B933BB">
        <w:rPr>
          <w:rFonts w:asciiTheme="minorHAnsi" w:hAnsiTheme="minorHAnsi"/>
          <w:szCs w:val="24"/>
        </w:rPr>
        <w:t xml:space="preserve"> method and send the row as a parameter</w:t>
      </w:r>
    </w:p>
    <w:p w14:paraId="463449CE" w14:textId="77777777" w:rsidR="006365F0" w:rsidRPr="00B933BB" w:rsidRDefault="005A4412">
      <w:pPr>
        <w:pStyle w:val="a9"/>
        <w:numPr>
          <w:ilvl w:val="2"/>
          <w:numId w:val="4"/>
        </w:numPr>
        <w:rPr>
          <w:rFonts w:asciiTheme="minorHAnsi" w:hAnsiTheme="minorHAnsi"/>
          <w:szCs w:val="24"/>
        </w:rPr>
      </w:pPr>
      <w:r w:rsidRPr="00B933BB">
        <w:rPr>
          <w:rFonts w:asciiTheme="minorHAnsi" w:hAnsiTheme="minorHAnsi"/>
          <w:szCs w:val="24"/>
        </w:rPr>
        <w:t xml:space="preserve">handle the </w:t>
      </w:r>
      <w:proofErr w:type="spellStart"/>
      <w:r w:rsidRPr="00B933BB">
        <w:rPr>
          <w:rFonts w:asciiTheme="minorHAnsi" w:hAnsiTheme="minorHAnsi"/>
          <w:szCs w:val="24"/>
        </w:rPr>
        <w:t>BadData</w:t>
      </w:r>
      <w:proofErr w:type="spellEnd"/>
      <w:r w:rsidRPr="00B933BB">
        <w:rPr>
          <w:rFonts w:asciiTheme="minorHAnsi" w:hAnsiTheme="minorHAnsi"/>
          <w:szCs w:val="24"/>
        </w:rPr>
        <w:t xml:space="preserve"> exception raised </w:t>
      </w:r>
      <w:proofErr w:type="gramStart"/>
      <w:r w:rsidRPr="00B933BB">
        <w:rPr>
          <w:rFonts w:asciiTheme="minorHAnsi" w:hAnsiTheme="minorHAnsi"/>
          <w:szCs w:val="24"/>
        </w:rPr>
        <w:t xml:space="preserve">by  </w:t>
      </w:r>
      <w:proofErr w:type="spellStart"/>
      <w:r w:rsidRPr="00B933BB">
        <w:rPr>
          <w:rFonts w:asciiTheme="minorHAnsi" w:hAnsiTheme="minorHAnsi"/>
          <w:szCs w:val="24"/>
        </w:rPr>
        <w:t>row</w:t>
      </w:r>
      <w:proofErr w:type="gramEnd"/>
      <w:r w:rsidRPr="00B933BB">
        <w:rPr>
          <w:rFonts w:asciiTheme="minorHAnsi" w:hAnsiTheme="minorHAnsi"/>
          <w:szCs w:val="24"/>
        </w:rPr>
        <w:t>_to_record</w:t>
      </w:r>
      <w:proofErr w:type="spellEnd"/>
      <w:r w:rsidRPr="00B933BB">
        <w:rPr>
          <w:rFonts w:asciiTheme="minorHAnsi" w:hAnsiTheme="minorHAnsi"/>
          <w:szCs w:val="24"/>
        </w:rPr>
        <w:t xml:space="preserve"> by skipping the record – For more on </w:t>
      </w:r>
      <w:proofErr w:type="spellStart"/>
      <w:r w:rsidRPr="00B933BB">
        <w:rPr>
          <w:rFonts w:asciiTheme="minorHAnsi" w:hAnsiTheme="minorHAnsi"/>
          <w:szCs w:val="24"/>
        </w:rPr>
        <w:t>BadData</w:t>
      </w:r>
      <w:proofErr w:type="spellEnd"/>
      <w:r w:rsidRPr="00B933BB">
        <w:rPr>
          <w:rFonts w:asciiTheme="minorHAnsi" w:hAnsiTheme="minorHAnsi"/>
          <w:szCs w:val="24"/>
        </w:rPr>
        <w:t xml:space="preserve"> Exception see step 5</w:t>
      </w:r>
    </w:p>
    <w:p w14:paraId="5F00355B" w14:textId="77777777" w:rsidR="006365F0" w:rsidRPr="00B933BB" w:rsidRDefault="005A4412">
      <w:pPr>
        <w:pStyle w:val="a9"/>
        <w:numPr>
          <w:ilvl w:val="2"/>
          <w:numId w:val="4"/>
        </w:numPr>
        <w:rPr>
          <w:rFonts w:asciiTheme="minorHAnsi" w:hAnsiTheme="minorHAnsi"/>
          <w:szCs w:val="24"/>
        </w:rPr>
      </w:pPr>
      <w:r w:rsidRPr="00B933BB">
        <w:rPr>
          <w:rFonts w:asciiTheme="minorHAnsi" w:hAnsiTheme="minorHAnsi"/>
          <w:szCs w:val="24"/>
        </w:rPr>
        <w:t>If no exception is raised: then the record should be added to the list of records.</w:t>
      </w:r>
    </w:p>
    <w:p w14:paraId="260BD5E0" w14:textId="77777777" w:rsidR="006365F0" w:rsidRPr="00B933BB" w:rsidRDefault="005A4412">
      <w:pPr>
        <w:pStyle w:val="a9"/>
        <w:numPr>
          <w:ilvl w:val="2"/>
          <w:numId w:val="4"/>
        </w:numPr>
        <w:rPr>
          <w:rFonts w:asciiTheme="minorHAnsi" w:hAnsiTheme="minorHAnsi"/>
          <w:szCs w:val="24"/>
        </w:rPr>
      </w:pPr>
      <w:r w:rsidRPr="00B933BB">
        <w:rPr>
          <w:rFonts w:asciiTheme="minorHAnsi" w:hAnsiTheme="minorHAnsi"/>
          <w:szCs w:val="24"/>
        </w:rPr>
        <w:t>Once all records are loaded into the list, returns the list.</w:t>
      </w:r>
    </w:p>
    <w:p w14:paraId="2F18C8D8" w14:textId="77777777" w:rsidR="006365F0" w:rsidRPr="00B933BB" w:rsidRDefault="005A4412">
      <w:pPr>
        <w:pStyle w:val="a9"/>
        <w:numPr>
          <w:ilvl w:val="0"/>
          <w:numId w:val="4"/>
        </w:numPr>
        <w:rPr>
          <w:rFonts w:asciiTheme="minorHAnsi" w:hAnsiTheme="minorHAnsi"/>
          <w:i/>
          <w:szCs w:val="24"/>
        </w:rPr>
      </w:pPr>
      <w:r w:rsidRPr="00B933BB">
        <w:rPr>
          <w:rFonts w:asciiTheme="minorHAnsi" w:hAnsiTheme="minorHAnsi"/>
          <w:szCs w:val="24"/>
        </w:rPr>
        <w:t xml:space="preserve">Create a CSV reader class for each of the files you want to load </w:t>
      </w:r>
      <w:r w:rsidRPr="00B933BB">
        <w:rPr>
          <w:rFonts w:asciiTheme="minorHAnsi" w:hAnsiTheme="minorHAnsi"/>
          <w:szCs w:val="24"/>
        </w:rPr>
        <w:br/>
      </w:r>
      <w:r w:rsidRPr="00B933BB">
        <w:rPr>
          <w:rFonts w:asciiTheme="minorHAnsi" w:hAnsiTheme="minorHAnsi"/>
          <w:i/>
          <w:szCs w:val="24"/>
        </w:rPr>
        <w:t xml:space="preserve">i.e. </w:t>
      </w:r>
      <w:bookmarkStart w:id="20" w:name="__DdeLink__231_2085696139"/>
      <w:proofErr w:type="spellStart"/>
      <w:r w:rsidRPr="00B933BB">
        <w:rPr>
          <w:rFonts w:asciiTheme="minorHAnsi" w:hAnsiTheme="minorHAnsi"/>
          <w:i/>
          <w:szCs w:val="24"/>
        </w:rPr>
        <w:t>BaseballCSVReader</w:t>
      </w:r>
      <w:bookmarkEnd w:id="20"/>
      <w:proofErr w:type="spellEnd"/>
      <w:r w:rsidRPr="00B933BB">
        <w:rPr>
          <w:rFonts w:asciiTheme="minorHAnsi" w:hAnsiTheme="minorHAnsi"/>
          <w:i/>
          <w:szCs w:val="24"/>
        </w:rPr>
        <w:t xml:space="preserve"> and </w:t>
      </w:r>
      <w:proofErr w:type="spellStart"/>
      <w:r w:rsidRPr="00B933BB">
        <w:rPr>
          <w:rFonts w:asciiTheme="minorHAnsi" w:hAnsiTheme="minorHAnsi"/>
          <w:i/>
          <w:szCs w:val="24"/>
        </w:rPr>
        <w:t>StocksCSVReader</w:t>
      </w:r>
      <w:proofErr w:type="spellEnd"/>
    </w:p>
    <w:p w14:paraId="64DDD178"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 xml:space="preserve">The class should inherit the </w:t>
      </w:r>
      <w:proofErr w:type="spellStart"/>
      <w:r w:rsidRPr="00B933BB">
        <w:rPr>
          <w:rFonts w:asciiTheme="minorHAnsi" w:hAnsiTheme="minorHAnsi"/>
          <w:szCs w:val="24"/>
        </w:rPr>
        <w:t>AbstractCSVReader</w:t>
      </w:r>
      <w:proofErr w:type="spellEnd"/>
    </w:p>
    <w:p w14:paraId="2CB9E1FB" w14:textId="3F63C964"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 xml:space="preserve">Each class should implement its own </w:t>
      </w:r>
      <w:proofErr w:type="spellStart"/>
      <w:r w:rsidRPr="00B933BB">
        <w:rPr>
          <w:rFonts w:asciiTheme="minorHAnsi" w:hAnsiTheme="minorHAnsi"/>
          <w:szCs w:val="24"/>
        </w:rPr>
        <w:t>row_to_record</w:t>
      </w:r>
      <w:proofErr w:type="spellEnd"/>
      <w:r w:rsidRPr="00B933BB">
        <w:rPr>
          <w:rFonts w:asciiTheme="minorHAnsi" w:hAnsiTheme="minorHAnsi"/>
          <w:szCs w:val="24"/>
        </w:rPr>
        <w:t xml:space="preserve"> method. The input is a </w:t>
      </w:r>
      <w:r w:rsidR="0093689C" w:rsidRPr="00B933BB">
        <w:rPr>
          <w:rFonts w:asciiTheme="minorHAnsi" w:hAnsiTheme="minorHAnsi"/>
          <w:szCs w:val="24"/>
        </w:rPr>
        <w:t>dictionary</w:t>
      </w:r>
      <w:r w:rsidRPr="00B933BB">
        <w:rPr>
          <w:rFonts w:asciiTheme="minorHAnsi" w:hAnsiTheme="minorHAnsi"/>
          <w:szCs w:val="24"/>
        </w:rPr>
        <w:t xml:space="preserve"> of </w:t>
      </w:r>
      <w:proofErr w:type="spellStart"/>
      <w:r w:rsidRPr="00B933BB">
        <w:rPr>
          <w:rFonts w:asciiTheme="minorHAnsi" w:hAnsiTheme="minorHAnsi"/>
          <w:szCs w:val="24"/>
        </w:rPr>
        <w:t>unvalidated</w:t>
      </w:r>
      <w:proofErr w:type="spellEnd"/>
      <w:r w:rsidRPr="00B933BB">
        <w:rPr>
          <w:rFonts w:asciiTheme="minorHAnsi" w:hAnsiTheme="minorHAnsi"/>
          <w:szCs w:val="24"/>
        </w:rPr>
        <w:t xml:space="preserve"> data, it should validate the data, parse it, create new record </w:t>
      </w:r>
      <w:r w:rsidR="004A4D79" w:rsidRPr="00B933BB">
        <w:rPr>
          <w:rFonts w:asciiTheme="minorHAnsi" w:hAnsiTheme="minorHAnsi"/>
          <w:szCs w:val="24"/>
        </w:rPr>
        <w:t xml:space="preserve">and return the record created. </w:t>
      </w:r>
    </w:p>
    <w:p w14:paraId="721F178C"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The validation depends on your concrete record:</w:t>
      </w:r>
    </w:p>
    <w:p w14:paraId="2DD74CFF" w14:textId="77777777" w:rsidR="006365F0" w:rsidRPr="00B933BB" w:rsidRDefault="005A4412">
      <w:pPr>
        <w:pStyle w:val="a9"/>
        <w:numPr>
          <w:ilvl w:val="2"/>
          <w:numId w:val="9"/>
        </w:numPr>
        <w:ind w:left="1440" w:hanging="360"/>
        <w:rPr>
          <w:rFonts w:asciiTheme="minorHAnsi" w:hAnsiTheme="minorHAnsi"/>
          <w:szCs w:val="24"/>
        </w:rPr>
      </w:pPr>
      <w:r w:rsidRPr="00B933BB">
        <w:rPr>
          <w:rFonts w:asciiTheme="minorHAnsi" w:hAnsiTheme="minorHAnsi"/>
          <w:szCs w:val="24"/>
        </w:rPr>
        <w:t>Validation fails for any row that is missing any piece of information</w:t>
      </w:r>
    </w:p>
    <w:p w14:paraId="37B1A549" w14:textId="77777777" w:rsidR="006365F0" w:rsidRPr="00B933BB" w:rsidRDefault="005A4412">
      <w:pPr>
        <w:pStyle w:val="a9"/>
        <w:numPr>
          <w:ilvl w:val="2"/>
          <w:numId w:val="9"/>
        </w:numPr>
        <w:ind w:left="1440" w:hanging="360"/>
        <w:rPr>
          <w:rFonts w:asciiTheme="minorHAnsi" w:hAnsiTheme="minorHAnsi"/>
          <w:szCs w:val="24"/>
        </w:rPr>
      </w:pPr>
      <w:r w:rsidRPr="00B933BB">
        <w:rPr>
          <w:rFonts w:asciiTheme="minorHAnsi" w:hAnsiTheme="minorHAnsi"/>
          <w:szCs w:val="24"/>
        </w:rPr>
        <w:t>Validation fails if the name (symbol or player name) is empty</w:t>
      </w:r>
    </w:p>
    <w:p w14:paraId="351EA269" w14:textId="77777777" w:rsidR="006365F0" w:rsidRPr="00B933BB" w:rsidRDefault="005A4412">
      <w:pPr>
        <w:pStyle w:val="a9"/>
        <w:numPr>
          <w:ilvl w:val="2"/>
          <w:numId w:val="9"/>
        </w:numPr>
        <w:ind w:left="1440" w:hanging="360"/>
        <w:rPr>
          <w:rFonts w:asciiTheme="minorHAnsi" w:hAnsiTheme="minorHAnsi"/>
          <w:szCs w:val="24"/>
        </w:rPr>
      </w:pPr>
      <w:r w:rsidRPr="00B933BB">
        <w:rPr>
          <w:rFonts w:asciiTheme="minorHAnsi" w:hAnsiTheme="minorHAnsi"/>
          <w:szCs w:val="24"/>
        </w:rPr>
        <w:t>Validation fails if any of the numbers (</w:t>
      </w:r>
      <w:proofErr w:type="spellStart"/>
      <w:r w:rsidRPr="00B933BB">
        <w:rPr>
          <w:rFonts w:asciiTheme="minorHAnsi" w:hAnsiTheme="minorHAnsi"/>
          <w:szCs w:val="24"/>
        </w:rPr>
        <w:t>int</w:t>
      </w:r>
      <w:proofErr w:type="spellEnd"/>
      <w:r w:rsidRPr="00B933BB">
        <w:rPr>
          <w:rFonts w:asciiTheme="minorHAnsi" w:hAnsiTheme="minorHAnsi"/>
          <w:szCs w:val="24"/>
        </w:rPr>
        <w:t xml:space="preserve"> or float) cannot be parsed (watch out of the division by zero!!)</w:t>
      </w:r>
    </w:p>
    <w:p w14:paraId="73495528"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 xml:space="preserve">If validation fails: this method should raise a </w:t>
      </w:r>
      <w:proofErr w:type="spellStart"/>
      <w:r w:rsidRPr="00B933BB">
        <w:rPr>
          <w:rFonts w:asciiTheme="minorHAnsi" w:hAnsiTheme="minorHAnsi"/>
          <w:szCs w:val="24"/>
        </w:rPr>
        <w:t>BadData</w:t>
      </w:r>
      <w:proofErr w:type="spellEnd"/>
      <w:r w:rsidRPr="00B933BB">
        <w:rPr>
          <w:rFonts w:asciiTheme="minorHAnsi" w:hAnsiTheme="minorHAnsi"/>
          <w:szCs w:val="24"/>
        </w:rPr>
        <w:t xml:space="preserve"> exception (requirement #5)</w:t>
      </w:r>
    </w:p>
    <w:p w14:paraId="5F54D684" w14:textId="77777777" w:rsidR="006365F0" w:rsidRPr="00B933BB" w:rsidRDefault="005A4412">
      <w:pPr>
        <w:pStyle w:val="a9"/>
        <w:numPr>
          <w:ilvl w:val="1"/>
          <w:numId w:val="4"/>
        </w:numPr>
        <w:ind w:left="1080"/>
        <w:rPr>
          <w:rFonts w:asciiTheme="minorHAnsi" w:hAnsiTheme="minorHAnsi"/>
          <w:szCs w:val="24"/>
        </w:rPr>
      </w:pPr>
      <w:proofErr w:type="spellStart"/>
      <w:r w:rsidRPr="00B933BB">
        <w:rPr>
          <w:rFonts w:asciiTheme="minorHAnsi" w:hAnsiTheme="minorHAnsi"/>
          <w:szCs w:val="24"/>
        </w:rPr>
        <w:t>StocksCSVReader</w:t>
      </w:r>
      <w:proofErr w:type="spellEnd"/>
      <w:r w:rsidRPr="00B933BB">
        <w:rPr>
          <w:rFonts w:asciiTheme="minorHAnsi" w:hAnsiTheme="minorHAnsi"/>
          <w:szCs w:val="24"/>
        </w:rPr>
        <w:t xml:space="preserve"> should have two calculations using the extracted records:</w:t>
      </w:r>
    </w:p>
    <w:p w14:paraId="54B670E0" w14:textId="77777777" w:rsidR="006365F0" w:rsidRPr="00B933BB" w:rsidRDefault="005A4412">
      <w:pPr>
        <w:pStyle w:val="a9"/>
        <w:numPr>
          <w:ilvl w:val="2"/>
          <w:numId w:val="10"/>
        </w:numPr>
        <w:ind w:left="1440" w:hanging="360"/>
        <w:rPr>
          <w:rFonts w:asciiTheme="minorHAnsi" w:hAnsiTheme="minorHAnsi"/>
          <w:szCs w:val="24"/>
        </w:rPr>
      </w:pPr>
      <w:proofErr w:type="spellStart"/>
      <w:r w:rsidRPr="00B933BB">
        <w:rPr>
          <w:rFonts w:asciiTheme="minorHAnsi" w:hAnsiTheme="minorHAnsi"/>
          <w:szCs w:val="24"/>
        </w:rPr>
        <w:t>market_value_</w:t>
      </w:r>
      <w:proofErr w:type="gramStart"/>
      <w:r w:rsidRPr="00B933BB">
        <w:rPr>
          <w:rFonts w:asciiTheme="minorHAnsi" w:hAnsiTheme="minorHAnsi"/>
          <w:szCs w:val="24"/>
        </w:rPr>
        <w:t>usd</w:t>
      </w:r>
      <w:proofErr w:type="spellEnd"/>
      <w:r w:rsidRPr="00B933BB">
        <w:rPr>
          <w:rFonts w:asciiTheme="minorHAnsi" w:hAnsiTheme="minorHAnsi"/>
          <w:szCs w:val="24"/>
        </w:rPr>
        <w:t xml:space="preserve">  =</w:t>
      </w:r>
      <w:proofErr w:type="gramEnd"/>
      <w:r w:rsidRPr="00B933BB">
        <w:rPr>
          <w:rFonts w:asciiTheme="minorHAnsi" w:hAnsiTheme="minorHAnsi"/>
          <w:szCs w:val="24"/>
        </w:rPr>
        <w:t xml:space="preserve"> Price * </w:t>
      </w:r>
      <w:proofErr w:type="spellStart"/>
      <w:r w:rsidRPr="00B933BB">
        <w:rPr>
          <w:rFonts w:asciiTheme="minorHAnsi" w:hAnsiTheme="minorHAnsi"/>
          <w:szCs w:val="24"/>
        </w:rPr>
        <w:t>ExchangeRate</w:t>
      </w:r>
      <w:proofErr w:type="spellEnd"/>
      <w:r w:rsidRPr="00B933BB">
        <w:rPr>
          <w:rFonts w:asciiTheme="minorHAnsi" w:hAnsiTheme="minorHAnsi"/>
          <w:szCs w:val="24"/>
        </w:rPr>
        <w:t xml:space="preserve"> </w:t>
      </w:r>
      <w:bookmarkStart w:id="21" w:name="OLE_LINK5"/>
      <w:bookmarkEnd w:id="21"/>
      <w:r w:rsidRPr="00B933BB">
        <w:rPr>
          <w:rFonts w:asciiTheme="minorHAnsi" w:hAnsiTheme="minorHAnsi"/>
          <w:szCs w:val="24"/>
        </w:rPr>
        <w:t xml:space="preserve">* </w:t>
      </w:r>
      <w:proofErr w:type="spellStart"/>
      <w:r w:rsidRPr="00B933BB">
        <w:rPr>
          <w:rFonts w:asciiTheme="minorHAnsi" w:hAnsiTheme="minorHAnsi"/>
          <w:szCs w:val="24"/>
        </w:rPr>
        <w:t>SharesOutstanding</w:t>
      </w:r>
      <w:proofErr w:type="spellEnd"/>
    </w:p>
    <w:p w14:paraId="761522EE" w14:textId="0DEE5AD0" w:rsidR="006365F0" w:rsidRPr="00B933BB" w:rsidRDefault="005A4412">
      <w:pPr>
        <w:pStyle w:val="a9"/>
        <w:numPr>
          <w:ilvl w:val="2"/>
          <w:numId w:val="10"/>
        </w:numPr>
        <w:ind w:left="1440" w:hanging="360"/>
        <w:rPr>
          <w:rFonts w:asciiTheme="minorHAnsi" w:hAnsiTheme="minorHAnsi"/>
          <w:szCs w:val="24"/>
        </w:rPr>
      </w:pPr>
      <w:proofErr w:type="spellStart"/>
      <w:r w:rsidRPr="00B933BB">
        <w:rPr>
          <w:rFonts w:asciiTheme="minorHAnsi" w:hAnsiTheme="minorHAnsi"/>
          <w:szCs w:val="24"/>
        </w:rPr>
        <w:t>pe_ratio</w:t>
      </w:r>
      <w:proofErr w:type="spellEnd"/>
      <w:r w:rsidRPr="00B933BB">
        <w:rPr>
          <w:rFonts w:asciiTheme="minorHAnsi" w:hAnsiTheme="minorHAnsi"/>
          <w:szCs w:val="24"/>
        </w:rPr>
        <w:t xml:space="preserve"> = Price / </w:t>
      </w:r>
      <w:proofErr w:type="spellStart"/>
      <w:r w:rsidRPr="00B933BB">
        <w:rPr>
          <w:rFonts w:asciiTheme="minorHAnsi" w:hAnsiTheme="minorHAnsi"/>
          <w:szCs w:val="24"/>
        </w:rPr>
        <w:t>NetIncome</w:t>
      </w:r>
      <w:proofErr w:type="spellEnd"/>
    </w:p>
    <w:p w14:paraId="23E9F155" w14:textId="77777777" w:rsidR="006365F0" w:rsidRPr="00B933BB" w:rsidRDefault="005A4412">
      <w:pPr>
        <w:pStyle w:val="a9"/>
        <w:numPr>
          <w:ilvl w:val="0"/>
          <w:numId w:val="4"/>
        </w:numPr>
        <w:rPr>
          <w:rFonts w:asciiTheme="minorHAnsi" w:hAnsiTheme="minorHAnsi"/>
          <w:szCs w:val="24"/>
        </w:rPr>
      </w:pPr>
      <w:r w:rsidRPr="00B933BB">
        <w:rPr>
          <w:rFonts w:asciiTheme="minorHAnsi" w:hAnsiTheme="minorHAnsi"/>
          <w:szCs w:val="24"/>
        </w:rPr>
        <w:t xml:space="preserve">Create a </w:t>
      </w:r>
      <w:proofErr w:type="spellStart"/>
      <w:r w:rsidRPr="00B933BB">
        <w:rPr>
          <w:rFonts w:asciiTheme="minorHAnsi" w:hAnsiTheme="minorHAnsi"/>
          <w:szCs w:val="24"/>
        </w:rPr>
        <w:t>BadData</w:t>
      </w:r>
      <w:proofErr w:type="spellEnd"/>
      <w:r w:rsidRPr="00B933BB">
        <w:rPr>
          <w:rFonts w:asciiTheme="minorHAnsi" w:hAnsiTheme="minorHAnsi"/>
          <w:szCs w:val="24"/>
        </w:rPr>
        <w:t xml:space="preserve"> custom exception to handle record creation errors</w:t>
      </w:r>
    </w:p>
    <w:p w14:paraId="60DC20DE" w14:textId="77777777" w:rsidR="006365F0" w:rsidRPr="00B933BB" w:rsidRDefault="005A4412">
      <w:pPr>
        <w:pStyle w:val="a9"/>
        <w:numPr>
          <w:ilvl w:val="0"/>
          <w:numId w:val="4"/>
        </w:numPr>
        <w:rPr>
          <w:rFonts w:asciiTheme="minorHAnsi" w:hAnsiTheme="minorHAnsi"/>
          <w:szCs w:val="24"/>
        </w:rPr>
      </w:pPr>
      <w:r w:rsidRPr="00B933BB">
        <w:rPr>
          <w:rFonts w:asciiTheme="minorHAnsi" w:hAnsiTheme="minorHAnsi"/>
          <w:szCs w:val="24"/>
        </w:rPr>
        <w:t xml:space="preserve">From your main section ( </w:t>
      </w:r>
      <w:hyperlink r:id="rId8">
        <w:r w:rsidRPr="00B933BB">
          <w:rPr>
            <w:rStyle w:val="InternetLink"/>
            <w:rFonts w:asciiTheme="minorHAnsi" w:hAnsiTheme="minorHAnsi"/>
            <w:webHidden/>
            <w:szCs w:val="24"/>
          </w:rPr>
          <w:t>https://docs.python.org/3/library/__main__.html</w:t>
        </w:r>
      </w:hyperlink>
      <w:r w:rsidRPr="00B933BB">
        <w:rPr>
          <w:rFonts w:asciiTheme="minorHAnsi" w:hAnsiTheme="minorHAnsi"/>
          <w:vanish/>
          <w:szCs w:val="24"/>
        </w:rPr>
        <w:t>)</w:t>
      </w:r>
      <w:r w:rsidRPr="00B933BB">
        <w:rPr>
          <w:rFonts w:asciiTheme="minorHAnsi" w:hAnsiTheme="minorHAnsi"/>
          <w:szCs w:val="24"/>
        </w:rPr>
        <w:t xml:space="preserve"> )</w:t>
      </w:r>
    </w:p>
    <w:p w14:paraId="77E5E06D"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 xml:space="preserve">load the CSV (e.g.  </w:t>
      </w:r>
      <w:proofErr w:type="spellStart"/>
      <w:proofErr w:type="gramStart"/>
      <w:r w:rsidRPr="00B933BB">
        <w:rPr>
          <w:rFonts w:asciiTheme="minorHAnsi" w:hAnsiTheme="minorHAnsi"/>
          <w:szCs w:val="24"/>
        </w:rPr>
        <w:t>BaseballCSVReader</w:t>
      </w:r>
      <w:proofErr w:type="spellEnd"/>
      <w:r w:rsidRPr="00B933BB">
        <w:rPr>
          <w:rFonts w:asciiTheme="minorHAnsi" w:hAnsiTheme="minorHAnsi"/>
          <w:szCs w:val="24"/>
        </w:rPr>
        <w:t>(</w:t>
      </w:r>
      <w:proofErr w:type="gramEnd"/>
      <w:r w:rsidRPr="00B933BB">
        <w:rPr>
          <w:rFonts w:asciiTheme="minorHAnsi" w:hAnsiTheme="minorHAnsi"/>
          <w:szCs w:val="24"/>
        </w:rPr>
        <w:t>'path to my CSV').load())</w:t>
      </w:r>
    </w:p>
    <w:p w14:paraId="48DFB87F" w14:textId="77777777" w:rsidR="006365F0" w:rsidRPr="00B933BB" w:rsidRDefault="005A4412">
      <w:pPr>
        <w:pStyle w:val="a9"/>
        <w:numPr>
          <w:ilvl w:val="1"/>
          <w:numId w:val="4"/>
        </w:numPr>
        <w:ind w:left="1080"/>
        <w:rPr>
          <w:rFonts w:asciiTheme="minorHAnsi" w:hAnsiTheme="minorHAnsi"/>
          <w:szCs w:val="24"/>
        </w:rPr>
      </w:pPr>
      <w:r w:rsidRPr="00B933BB">
        <w:rPr>
          <w:rFonts w:asciiTheme="minorHAnsi" w:hAnsiTheme="minorHAnsi"/>
          <w:szCs w:val="24"/>
        </w:rPr>
        <w:t>Print each record to the console. You are to use: print(record)</w:t>
      </w:r>
    </w:p>
    <w:p w14:paraId="49B5C690" w14:textId="77777777" w:rsidR="006365F0" w:rsidRPr="00B933BB" w:rsidRDefault="005A4412">
      <w:pPr>
        <w:rPr>
          <w:rFonts w:asciiTheme="minorHAnsi" w:eastAsiaTheme="majorEastAsia" w:hAnsiTheme="minorHAnsi" w:cstheme="majorBidi"/>
          <w:color w:val="2E74B5" w:themeColor="accent1" w:themeShade="BF"/>
        </w:rPr>
      </w:pPr>
      <w:r w:rsidRPr="00B933BB">
        <w:rPr>
          <w:rFonts w:asciiTheme="minorHAnsi" w:hAnsiTheme="minorHAnsi"/>
        </w:rPr>
        <w:br w:type="page"/>
      </w:r>
    </w:p>
    <w:p w14:paraId="5D8F67C4" w14:textId="77777777" w:rsidR="006365F0" w:rsidRPr="00B933BB" w:rsidRDefault="005A4412">
      <w:pPr>
        <w:pStyle w:val="1"/>
        <w:rPr>
          <w:rFonts w:asciiTheme="minorHAnsi" w:hAnsiTheme="minorHAnsi"/>
          <w:sz w:val="24"/>
          <w:szCs w:val="24"/>
        </w:rPr>
      </w:pPr>
      <w:bookmarkStart w:id="22" w:name="_Toc488512320"/>
      <w:r w:rsidRPr="00B933BB">
        <w:rPr>
          <w:rFonts w:asciiTheme="minorHAnsi" w:hAnsiTheme="minorHAnsi"/>
          <w:sz w:val="24"/>
          <w:szCs w:val="24"/>
        </w:rPr>
        <w:lastRenderedPageBreak/>
        <w:t>Code/Comment Format</w:t>
      </w:r>
      <w:bookmarkEnd w:id="22"/>
    </w:p>
    <w:p w14:paraId="618CA1CB" w14:textId="77777777" w:rsidR="006365F0" w:rsidRPr="00B933BB" w:rsidRDefault="006365F0">
      <w:pPr>
        <w:rPr>
          <w:rFonts w:asciiTheme="minorHAnsi" w:hAnsiTheme="minorHAnsi"/>
        </w:rPr>
      </w:pPr>
    </w:p>
    <w:p w14:paraId="6B27CF8C" w14:textId="77777777" w:rsidR="006365F0" w:rsidRPr="00B933BB" w:rsidRDefault="005A4412">
      <w:pPr>
        <w:rPr>
          <w:rFonts w:asciiTheme="minorHAnsi" w:hAnsiTheme="minorHAnsi"/>
        </w:rPr>
      </w:pPr>
      <w:r w:rsidRPr="00B933BB">
        <w:rPr>
          <w:rFonts w:asciiTheme="minorHAnsi" w:hAnsiTheme="minorHAnsi"/>
        </w:rPr>
        <w:t xml:space="preserve">Good code includes well named variables that are consistent from the beginning to the end of the program.  Naming of objects should be self-explanatory.  For instance, </w:t>
      </w:r>
      <w:proofErr w:type="spellStart"/>
      <w:r w:rsidRPr="00B933BB">
        <w:rPr>
          <w:rFonts w:asciiTheme="minorHAnsi" w:hAnsiTheme="minorHAnsi"/>
        </w:rPr>
        <w:t>iterator_for_noun_list</w:t>
      </w:r>
      <w:proofErr w:type="spellEnd"/>
      <w:r w:rsidRPr="00B933BB">
        <w:rPr>
          <w:rFonts w:asciiTheme="minorHAnsi" w:hAnsiTheme="minorHAnsi"/>
        </w:rPr>
        <w:t xml:space="preserve"> is much better than </w:t>
      </w:r>
      <w:proofErr w:type="spellStart"/>
      <w:r w:rsidRPr="00B933BB">
        <w:rPr>
          <w:rFonts w:asciiTheme="minorHAnsi" w:hAnsiTheme="minorHAnsi"/>
        </w:rPr>
        <w:t>i</w:t>
      </w:r>
      <w:proofErr w:type="spellEnd"/>
      <w:r w:rsidRPr="00B933BB">
        <w:rPr>
          <w:rFonts w:asciiTheme="minorHAnsi" w:hAnsiTheme="minorHAnsi"/>
        </w:rPr>
        <w:t>.</w:t>
      </w:r>
    </w:p>
    <w:p w14:paraId="71520FCA" w14:textId="77777777" w:rsidR="006365F0" w:rsidRPr="00B933BB" w:rsidRDefault="006365F0">
      <w:pPr>
        <w:rPr>
          <w:rFonts w:asciiTheme="minorHAnsi" w:eastAsia="Times New Roman" w:hAnsiTheme="minorHAnsi"/>
          <w:color w:val="333333"/>
        </w:rPr>
      </w:pPr>
    </w:p>
    <w:p w14:paraId="7434A1CE"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Every program consists of a sequence of paragraphs, each of which has objectives, and which builds on the previous paragraphs. We are mostly interested in objectives that are valid at the end of the program so we can verify the program's design. The following is a preferred form for such paragraph headings.  The # sign is adequate when the comment is a single line.</w:t>
      </w:r>
    </w:p>
    <w:p w14:paraId="22304B8E" w14:textId="77777777" w:rsidR="006365F0" w:rsidRPr="00B933BB" w:rsidRDefault="006365F0">
      <w:pPr>
        <w:rPr>
          <w:rFonts w:asciiTheme="minorHAnsi" w:eastAsia="Times New Roman" w:hAnsiTheme="minorHAnsi"/>
          <w:color w:val="333333"/>
        </w:rPr>
      </w:pPr>
    </w:p>
    <w:p w14:paraId="31CF59D5"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#This is an in-line comment – used to document the code for you, or anyone else, that intends</w:t>
      </w:r>
    </w:p>
    <w:p w14:paraId="7AB612A6"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 xml:space="preserve">#To extend the code </w:t>
      </w:r>
    </w:p>
    <w:p w14:paraId="35F65514" w14:textId="77777777" w:rsidR="006365F0" w:rsidRPr="00B933BB" w:rsidRDefault="006365F0">
      <w:pPr>
        <w:rPr>
          <w:rFonts w:asciiTheme="minorHAnsi" w:eastAsia="Times New Roman" w:hAnsiTheme="minorHAnsi"/>
          <w:color w:val="333333"/>
        </w:rPr>
      </w:pPr>
    </w:p>
    <w:p w14:paraId="462AB3F6"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 xml:space="preserve">In-line comments are helpful when one has to go back to the code 6 months later to make changes.  </w:t>
      </w:r>
    </w:p>
    <w:p w14:paraId="6F46BA15" w14:textId="77777777" w:rsidR="006365F0" w:rsidRPr="00B933BB" w:rsidRDefault="006365F0">
      <w:pPr>
        <w:rPr>
          <w:rFonts w:asciiTheme="minorHAnsi" w:eastAsia="Times New Roman" w:hAnsiTheme="minorHAnsi"/>
          <w:color w:val="333333"/>
        </w:rPr>
      </w:pPr>
    </w:p>
    <w:p w14:paraId="075DB00B"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For doc strings, python allows the use of triple quotes.  The triple quotes can be either single or double quotes.  A doc sting is generally used as user documentation.  It does not need to include details of the implementation of the program, but instead it provides documentation as how to use the API for the program (input, output etc.)</w:t>
      </w:r>
    </w:p>
    <w:p w14:paraId="30374594" w14:textId="77777777" w:rsidR="006365F0" w:rsidRPr="00B933BB" w:rsidRDefault="006365F0">
      <w:pPr>
        <w:rPr>
          <w:rFonts w:asciiTheme="minorHAnsi" w:eastAsia="Times New Roman" w:hAnsiTheme="minorHAnsi"/>
          <w:color w:val="333333"/>
        </w:rPr>
      </w:pPr>
    </w:p>
    <w:p w14:paraId="5374FF5A"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For example:</w:t>
      </w:r>
    </w:p>
    <w:p w14:paraId="4A750F90" w14:textId="77777777" w:rsidR="006365F0" w:rsidRPr="00B933BB" w:rsidRDefault="006365F0">
      <w:pPr>
        <w:rPr>
          <w:rFonts w:asciiTheme="minorHAnsi" w:eastAsia="Times New Roman" w:hAnsiTheme="minorHAnsi"/>
          <w:color w:val="333333"/>
        </w:rPr>
      </w:pPr>
    </w:p>
    <w:p w14:paraId="07E2E86C"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w:t>
      </w:r>
    </w:p>
    <w:p w14:paraId="26FB3A4C"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This is an example of a doc string</w:t>
      </w:r>
    </w:p>
    <w:p w14:paraId="0EF83EE4"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It allows multiple lines within the string.</w:t>
      </w:r>
    </w:p>
    <w:p w14:paraId="64917D07" w14:textId="77777777" w:rsidR="006365F0" w:rsidRPr="00B933BB" w:rsidRDefault="006365F0">
      <w:pPr>
        <w:rPr>
          <w:rFonts w:asciiTheme="minorHAnsi" w:eastAsia="Times New Roman" w:hAnsiTheme="minorHAnsi"/>
          <w:color w:val="333333"/>
        </w:rPr>
      </w:pPr>
    </w:p>
    <w:p w14:paraId="3C766B55"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w:t>
      </w:r>
    </w:p>
    <w:p w14:paraId="26006409" w14:textId="77777777" w:rsidR="006365F0" w:rsidRPr="00B933BB" w:rsidRDefault="005A4412">
      <w:pPr>
        <w:rPr>
          <w:rFonts w:asciiTheme="minorHAnsi" w:hAnsiTheme="minorHAnsi"/>
        </w:rPr>
      </w:pPr>
      <w:r w:rsidRPr="00B933BB">
        <w:rPr>
          <w:rFonts w:asciiTheme="minorHAnsi" w:hAnsiTheme="minorHAnsi"/>
        </w:rPr>
        <w:t>‘’’</w:t>
      </w:r>
    </w:p>
    <w:p w14:paraId="780A8409"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This is an example of a doc string</w:t>
      </w:r>
    </w:p>
    <w:p w14:paraId="46783425"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It allows multiple lines within the string.</w:t>
      </w:r>
    </w:p>
    <w:p w14:paraId="0C75586B" w14:textId="77777777" w:rsidR="006365F0" w:rsidRPr="00B933BB" w:rsidRDefault="006365F0">
      <w:pPr>
        <w:rPr>
          <w:rFonts w:asciiTheme="minorHAnsi" w:eastAsia="Times New Roman" w:hAnsiTheme="minorHAnsi"/>
          <w:color w:val="333333"/>
        </w:rPr>
      </w:pPr>
    </w:p>
    <w:p w14:paraId="0CCDC6B5" w14:textId="77777777" w:rsidR="006365F0" w:rsidRPr="00B933BB" w:rsidRDefault="005A4412">
      <w:pPr>
        <w:rPr>
          <w:rFonts w:asciiTheme="minorHAnsi" w:hAnsiTheme="minorHAnsi"/>
        </w:rPr>
      </w:pPr>
      <w:r w:rsidRPr="00B933BB">
        <w:rPr>
          <w:rFonts w:asciiTheme="minorHAnsi" w:hAnsiTheme="minorHAnsi"/>
        </w:rPr>
        <w:t>‘’’</w:t>
      </w:r>
    </w:p>
    <w:p w14:paraId="4D4CCC52" w14:textId="77777777" w:rsidR="006365F0" w:rsidRDefault="005A4412">
      <w:pPr>
        <w:rPr>
          <w:rFonts w:asciiTheme="minorHAnsi" w:hAnsiTheme="minorHAnsi"/>
        </w:rPr>
      </w:pPr>
      <w:r w:rsidRPr="00B933BB">
        <w:rPr>
          <w:rFonts w:asciiTheme="minorHAnsi" w:hAnsiTheme="minorHAnsi"/>
        </w:rPr>
        <w:t>This becomes significant when using functions, classes etc. as the triple quotes help to self-document the parameters and return values of the function.</w:t>
      </w:r>
    </w:p>
    <w:p w14:paraId="09D7ECE7" w14:textId="77777777" w:rsidR="00C305AB" w:rsidRDefault="00C305AB">
      <w:pPr>
        <w:rPr>
          <w:rFonts w:asciiTheme="minorHAnsi" w:hAnsiTheme="minorHAnsi"/>
        </w:rPr>
      </w:pPr>
    </w:p>
    <w:p w14:paraId="509812E2" w14:textId="77777777" w:rsidR="00A72F9E" w:rsidRDefault="00A72F9E" w:rsidP="00C305AB">
      <w:pPr>
        <w:pStyle w:val="1"/>
        <w:rPr>
          <w:ins w:id="23" w:author="George Ultrino" w:date="2017-02-24T12:07:00Z"/>
          <w:rFonts w:asciiTheme="minorHAnsi" w:eastAsia="Times New Roman" w:hAnsiTheme="minorHAnsi" w:cs="Times New Roman"/>
          <w:sz w:val="24"/>
          <w:szCs w:val="24"/>
          <w:shd w:val="clear" w:color="auto" w:fill="FFFFFF"/>
        </w:rPr>
      </w:pPr>
    </w:p>
    <w:p w14:paraId="7519405D" w14:textId="77777777" w:rsidR="00A72F9E" w:rsidRDefault="00A72F9E" w:rsidP="00C305AB">
      <w:pPr>
        <w:pStyle w:val="1"/>
        <w:rPr>
          <w:ins w:id="24" w:author="George Ultrino" w:date="2017-02-24T12:07:00Z"/>
          <w:rFonts w:asciiTheme="minorHAnsi" w:eastAsia="Times New Roman" w:hAnsiTheme="minorHAnsi" w:cs="Times New Roman"/>
          <w:sz w:val="24"/>
          <w:szCs w:val="24"/>
          <w:shd w:val="clear" w:color="auto" w:fill="FFFFFF"/>
        </w:rPr>
      </w:pPr>
    </w:p>
    <w:p w14:paraId="64C72EF0" w14:textId="77777777" w:rsidR="00A72F9E" w:rsidRDefault="00A72F9E" w:rsidP="00C305AB">
      <w:pPr>
        <w:pStyle w:val="1"/>
        <w:rPr>
          <w:ins w:id="25" w:author="George Ultrino" w:date="2017-02-24T12:07:00Z"/>
          <w:rFonts w:asciiTheme="minorHAnsi" w:eastAsia="Times New Roman" w:hAnsiTheme="minorHAnsi" w:cs="Times New Roman"/>
          <w:sz w:val="24"/>
          <w:szCs w:val="24"/>
          <w:shd w:val="clear" w:color="auto" w:fill="FFFFFF"/>
        </w:rPr>
      </w:pPr>
    </w:p>
    <w:p w14:paraId="39392BD0" w14:textId="0C1EA114" w:rsidR="00C305AB" w:rsidRDefault="00C305AB" w:rsidP="00C305AB">
      <w:pPr>
        <w:pStyle w:val="1"/>
        <w:rPr>
          <w:rFonts w:asciiTheme="minorHAnsi" w:eastAsia="Times New Roman" w:hAnsiTheme="minorHAnsi" w:cs="Times New Roman"/>
          <w:sz w:val="24"/>
          <w:szCs w:val="24"/>
          <w:shd w:val="clear" w:color="auto" w:fill="FFFFFF"/>
        </w:rPr>
      </w:pPr>
      <w:bookmarkStart w:id="26" w:name="_Toc488512321"/>
      <w:r>
        <w:rPr>
          <w:rFonts w:asciiTheme="minorHAnsi" w:eastAsia="Times New Roman" w:hAnsiTheme="minorHAnsi" w:cs="Times New Roman"/>
          <w:sz w:val="24"/>
          <w:szCs w:val="24"/>
          <w:shd w:val="clear" w:color="auto" w:fill="FFFFFF"/>
        </w:rPr>
        <w:t>Sample Output</w:t>
      </w:r>
      <w:r w:rsidR="00A72F9E">
        <w:rPr>
          <w:rFonts w:asciiTheme="minorHAnsi" w:eastAsia="Times New Roman" w:hAnsiTheme="minorHAnsi" w:cs="Times New Roman"/>
          <w:sz w:val="24"/>
          <w:szCs w:val="24"/>
          <w:shd w:val="clear" w:color="auto" w:fill="FFFFFF"/>
        </w:rPr>
        <w:t>:  The output is not complete</w:t>
      </w:r>
      <w:bookmarkEnd w:id="26"/>
    </w:p>
    <w:p w14:paraId="38BF2902" w14:textId="77777777" w:rsidR="00C305AB" w:rsidRDefault="00C305AB" w:rsidP="00EC0A6B">
      <w:pPr>
        <w:rPr>
          <w:highlight w:val="white"/>
        </w:rPr>
      </w:pPr>
    </w:p>
    <w:p w14:paraId="777BA5DC" w14:textId="77777777" w:rsidR="00A72F9E" w:rsidRDefault="00A72F9E" w:rsidP="00A72F9E">
      <w:proofErr w:type="spellStart"/>
      <w:proofErr w:type="gramStart"/>
      <w:r>
        <w:t>StockStatRecord</w:t>
      </w:r>
      <w:proofErr w:type="spellEnd"/>
      <w:r>
        <w:t>(</w:t>
      </w:r>
      <w:proofErr w:type="gramEnd"/>
      <w:r>
        <w:t>1, CK HUTCHISON HO, $price=10.90, $Cap=42,064.70, P/E=0.00)</w:t>
      </w:r>
    </w:p>
    <w:p w14:paraId="5D96E095" w14:textId="77777777" w:rsidR="00A72F9E" w:rsidRDefault="00A72F9E" w:rsidP="00A72F9E">
      <w:proofErr w:type="spellStart"/>
      <w:proofErr w:type="gramStart"/>
      <w:r>
        <w:t>StockStatRecord</w:t>
      </w:r>
      <w:proofErr w:type="spellEnd"/>
      <w:r>
        <w:t>(</w:t>
      </w:r>
      <w:proofErr w:type="gramEnd"/>
      <w:r>
        <w:t>2, CLP HOLDINGS LT, $price=10.18, $Cap=25,727.11, P/E=0.00)</w:t>
      </w:r>
    </w:p>
    <w:p w14:paraId="0032911E" w14:textId="77777777" w:rsidR="00A72F9E" w:rsidRDefault="00A72F9E" w:rsidP="00A72F9E">
      <w:proofErr w:type="spellStart"/>
      <w:proofErr w:type="gramStart"/>
      <w:r>
        <w:t>StockStatRecord</w:t>
      </w:r>
      <w:proofErr w:type="spellEnd"/>
      <w:r>
        <w:t>(</w:t>
      </w:r>
      <w:proofErr w:type="gramEnd"/>
      <w:r>
        <w:t>3, HONG KONG &amp; CHI, $price=1.82, $Cap=23,178.67, P/E=0.00)</w:t>
      </w:r>
    </w:p>
    <w:p w14:paraId="2EF5EF56" w14:textId="77777777" w:rsidR="00A72F9E" w:rsidRDefault="00A72F9E" w:rsidP="00A72F9E">
      <w:proofErr w:type="spellStart"/>
      <w:proofErr w:type="gramStart"/>
      <w:r>
        <w:t>StockStatRecord</w:t>
      </w:r>
      <w:proofErr w:type="spellEnd"/>
      <w:r>
        <w:t>(</w:t>
      </w:r>
      <w:proofErr w:type="gramEnd"/>
      <w:r>
        <w:t>11, HANG SENG BANK , $price=17.05, $Cap=32,603.56, P/E=0.00)</w:t>
      </w:r>
    </w:p>
    <w:p w14:paraId="2BEB7C01" w14:textId="77777777" w:rsidR="00A72F9E" w:rsidRDefault="00A72F9E" w:rsidP="00A72F9E">
      <w:proofErr w:type="spellStart"/>
      <w:proofErr w:type="gramStart"/>
      <w:r>
        <w:t>StockStatRecord</w:t>
      </w:r>
      <w:proofErr w:type="spellEnd"/>
      <w:r>
        <w:t>(</w:t>
      </w:r>
      <w:proofErr w:type="gramEnd"/>
      <w:r>
        <w:t>16, SUN HUNG KAI PR, $price=11.99, $Cap=34,723.64, P/E=0.00)</w:t>
      </w:r>
    </w:p>
    <w:p w14:paraId="0400F85A" w14:textId="77777777" w:rsidR="00A72F9E" w:rsidRDefault="00A72F9E" w:rsidP="00A72F9E">
      <w:proofErr w:type="spellStart"/>
      <w:proofErr w:type="gramStart"/>
      <w:r>
        <w:t>StockStatRecord</w:t>
      </w:r>
      <w:proofErr w:type="spellEnd"/>
      <w:r>
        <w:t>(</w:t>
      </w:r>
      <w:proofErr w:type="gramEnd"/>
      <w:r>
        <w:t>66, MTR CORP LTD, $price=5.05, $Cap=29,712.45, P/E=0.00)</w:t>
      </w:r>
    </w:p>
    <w:p w14:paraId="2637AA63" w14:textId="34443AD6" w:rsidR="00C305AB" w:rsidRDefault="00A72F9E" w:rsidP="00EC0A6B">
      <w:proofErr w:type="spellStart"/>
      <w:proofErr w:type="gramStart"/>
      <w:r>
        <w:t>StockStatRecord</w:t>
      </w:r>
      <w:proofErr w:type="spellEnd"/>
      <w:r>
        <w:t>(</w:t>
      </w:r>
      <w:proofErr w:type="gramEnd"/>
      <w:r>
        <w:t>267, CITIC LTD, $price=1.45, $Cap=42,297.02, P/E=0.00)</w:t>
      </w:r>
    </w:p>
    <w:p w14:paraId="48609078" w14:textId="77777777" w:rsidR="00A72F9E" w:rsidRDefault="00A72F9E" w:rsidP="00EC0A6B"/>
    <w:p w14:paraId="02DC19EA" w14:textId="77777777" w:rsidR="00A72F9E" w:rsidRDefault="00A72F9E" w:rsidP="00A72F9E">
      <w:proofErr w:type="spellStart"/>
      <w:proofErr w:type="gramStart"/>
      <w:r>
        <w:t>BaseballStatRecord</w:t>
      </w:r>
      <w:proofErr w:type="spellEnd"/>
      <w:r>
        <w:t>(</w:t>
      </w:r>
      <w:proofErr w:type="gramEnd"/>
      <w:r>
        <w:t>Ivan Rodriguez, 12379883, 111, 0.276)</w:t>
      </w:r>
    </w:p>
    <w:p w14:paraId="50DAD7AF" w14:textId="77777777" w:rsidR="00A72F9E" w:rsidRDefault="00A72F9E" w:rsidP="00A72F9E">
      <w:proofErr w:type="spellStart"/>
      <w:proofErr w:type="gramStart"/>
      <w:r>
        <w:t>BaseballStatRecord</w:t>
      </w:r>
      <w:proofErr w:type="spellEnd"/>
      <w:r>
        <w:t>(</w:t>
      </w:r>
      <w:proofErr w:type="gramEnd"/>
      <w:r>
        <w:t>Manny Ramirez, 18929923, 153, 0.332)</w:t>
      </w:r>
    </w:p>
    <w:p w14:paraId="76913ED2" w14:textId="77777777" w:rsidR="00A72F9E" w:rsidRDefault="00A72F9E" w:rsidP="00A72F9E">
      <w:proofErr w:type="spellStart"/>
      <w:proofErr w:type="gramStart"/>
      <w:r>
        <w:t>BaseballStatRecord</w:t>
      </w:r>
      <w:proofErr w:type="spellEnd"/>
      <w:r>
        <w:t>(</w:t>
      </w:r>
      <w:proofErr w:type="gramEnd"/>
      <w:r>
        <w:t>Freddy Sanchez, 4150000, 145, 0.271)</w:t>
      </w:r>
    </w:p>
    <w:p w14:paraId="3D2404DC" w14:textId="77777777" w:rsidR="00A72F9E" w:rsidRDefault="00A72F9E" w:rsidP="00A72F9E">
      <w:proofErr w:type="spellStart"/>
      <w:proofErr w:type="gramStart"/>
      <w:r>
        <w:t>BaseballStatRecord</w:t>
      </w:r>
      <w:proofErr w:type="spellEnd"/>
      <w:r>
        <w:t>(</w:t>
      </w:r>
      <w:proofErr w:type="gramEnd"/>
      <w:r>
        <w:t>Raul Ibanez, 5500000, 162, 0.293)</w:t>
      </w:r>
    </w:p>
    <w:p w14:paraId="29DB4E74" w14:textId="77777777" w:rsidR="00A72F9E" w:rsidRDefault="00A72F9E" w:rsidP="00A72F9E">
      <w:proofErr w:type="spellStart"/>
      <w:proofErr w:type="gramStart"/>
      <w:r>
        <w:t>BaseballStatRecord</w:t>
      </w:r>
      <w:proofErr w:type="spellEnd"/>
      <w:r>
        <w:t>(</w:t>
      </w:r>
      <w:proofErr w:type="gramEnd"/>
      <w:r>
        <w:t>Damion Easley, 950000, 113, 0.269)</w:t>
      </w:r>
    </w:p>
    <w:p w14:paraId="67E1D049" w14:textId="5D5D8C82" w:rsidR="00A72F9E" w:rsidRPr="00EC0A6B" w:rsidRDefault="00A72F9E" w:rsidP="00EC0A6B">
      <w:pPr>
        <w:rPr>
          <w:highlight w:val="white"/>
        </w:rPr>
      </w:pPr>
      <w:proofErr w:type="spellStart"/>
      <w:proofErr w:type="gramStart"/>
      <w:r>
        <w:t>BaseballStatRecord</w:t>
      </w:r>
      <w:proofErr w:type="spellEnd"/>
      <w:r>
        <w:t>(</w:t>
      </w:r>
      <w:proofErr w:type="gramEnd"/>
      <w:r>
        <w:t xml:space="preserve">A.J. </w:t>
      </w:r>
      <w:proofErr w:type="spellStart"/>
      <w:r>
        <w:t>Pierzynski</w:t>
      </w:r>
      <w:proofErr w:type="spellEnd"/>
      <w:r>
        <w:t>, 5850000, 134, 0.281)</w:t>
      </w:r>
    </w:p>
    <w:p w14:paraId="3BA80E4B" w14:textId="77777777" w:rsidR="00C305AB" w:rsidRPr="00B933BB" w:rsidRDefault="00C305AB">
      <w:pPr>
        <w:rPr>
          <w:rFonts w:asciiTheme="minorHAnsi" w:hAnsiTheme="minorHAnsi"/>
        </w:rPr>
      </w:pPr>
    </w:p>
    <w:p w14:paraId="164732F8" w14:textId="77777777" w:rsidR="006365F0" w:rsidRPr="00B933BB" w:rsidRDefault="005A4412">
      <w:pPr>
        <w:pStyle w:val="1"/>
        <w:rPr>
          <w:rFonts w:asciiTheme="minorHAnsi" w:eastAsia="Times New Roman" w:hAnsiTheme="minorHAnsi"/>
          <w:sz w:val="24"/>
          <w:szCs w:val="24"/>
          <w:highlight w:val="white"/>
        </w:rPr>
      </w:pPr>
      <w:bookmarkStart w:id="27" w:name="_Toc488512322"/>
      <w:r w:rsidRPr="00B933BB">
        <w:rPr>
          <w:rFonts w:asciiTheme="minorHAnsi" w:eastAsia="Times New Roman" w:hAnsiTheme="minorHAnsi" w:cs="Times New Roman"/>
          <w:sz w:val="24"/>
          <w:szCs w:val="24"/>
          <w:shd w:val="clear" w:color="auto" w:fill="FFFFFF"/>
        </w:rPr>
        <w:t>What to Deliver</w:t>
      </w:r>
      <w:bookmarkEnd w:id="27"/>
    </w:p>
    <w:p w14:paraId="3F6277C3" w14:textId="75E4318F" w:rsidR="006365F0" w:rsidRPr="00B933BB" w:rsidRDefault="006365F0">
      <w:pPr>
        <w:rPr>
          <w:rFonts w:asciiTheme="minorHAnsi" w:eastAsia="Times New Roman" w:hAnsiTheme="minorHAnsi"/>
          <w:color w:val="333333"/>
          <w:highlight w:val="white"/>
        </w:rPr>
      </w:pPr>
    </w:p>
    <w:p w14:paraId="045E5455" w14:textId="72503D1A" w:rsidR="00915024" w:rsidRPr="00B933BB" w:rsidRDefault="00915024" w:rsidP="00915024">
      <w:pPr>
        <w:rPr>
          <w:rFonts w:asciiTheme="minorHAnsi" w:hAnsiTheme="minorHAnsi"/>
        </w:rPr>
      </w:pPr>
      <w:r w:rsidRPr="00B933BB">
        <w:rPr>
          <w:rFonts w:asciiTheme="minorHAnsi" w:eastAsia="Times New Roman" w:hAnsiTheme="minorHAnsi"/>
          <w:color w:val="333333"/>
        </w:rPr>
        <w:t xml:space="preserve">You are required to supply </w:t>
      </w:r>
      <w:r w:rsidRPr="00B933BB">
        <w:rPr>
          <w:rFonts w:asciiTheme="minorHAnsi" w:eastAsia="Times New Roman" w:hAnsiTheme="minorHAnsi"/>
          <w:i/>
          <w:iCs/>
          <w:color w:val="333333"/>
        </w:rPr>
        <w:t xml:space="preserve">Last </w:t>
      </w:r>
      <w:proofErr w:type="spellStart"/>
      <w:r w:rsidRPr="00B933BB">
        <w:rPr>
          <w:rFonts w:asciiTheme="minorHAnsi" w:eastAsia="Times New Roman" w:hAnsiTheme="minorHAnsi"/>
          <w:i/>
          <w:iCs/>
          <w:color w:val="333333"/>
        </w:rPr>
        <w:t>Name_First</w:t>
      </w:r>
      <w:proofErr w:type="spellEnd"/>
      <w:r w:rsidRPr="00B933BB">
        <w:rPr>
          <w:rFonts w:asciiTheme="minorHAnsi" w:eastAsia="Times New Roman" w:hAnsiTheme="minorHAnsi"/>
          <w:i/>
          <w:iCs/>
          <w:color w:val="333333"/>
        </w:rPr>
        <w:t xml:space="preserve"> Name_Project_Part1.py and all other files need to run your program, in a zip file.</w:t>
      </w:r>
    </w:p>
    <w:p w14:paraId="4E4E2C51" w14:textId="0E1622A2" w:rsidR="00915024" w:rsidRPr="00B933BB" w:rsidRDefault="005A4412" w:rsidP="00EC0A6B">
      <w:pPr>
        <w:rPr>
          <w:shd w:val="clear" w:color="auto" w:fill="FFFFFF"/>
        </w:rPr>
      </w:pPr>
      <w:r w:rsidRPr="00B933BB">
        <w:rPr>
          <w:rFonts w:asciiTheme="minorHAnsi" w:eastAsia="Times New Roman" w:hAnsiTheme="minorHAnsi"/>
          <w:color w:val="333333"/>
          <w:shd w:val="clear" w:color="auto" w:fill="FFFFFF"/>
        </w:rPr>
        <w:t xml:space="preserve"> </w:t>
      </w:r>
    </w:p>
    <w:p w14:paraId="566D34F0" w14:textId="77777777" w:rsidR="006365F0" w:rsidRPr="00B933BB" w:rsidRDefault="005A4412">
      <w:pPr>
        <w:pStyle w:val="1"/>
        <w:rPr>
          <w:rFonts w:asciiTheme="minorHAnsi" w:eastAsia="Times New Roman" w:hAnsiTheme="minorHAnsi"/>
          <w:sz w:val="24"/>
          <w:szCs w:val="24"/>
          <w:highlight w:val="white"/>
        </w:rPr>
      </w:pPr>
      <w:bookmarkStart w:id="28" w:name="_Toc488512323"/>
      <w:r w:rsidRPr="00B933BB">
        <w:rPr>
          <w:rFonts w:asciiTheme="minorHAnsi" w:eastAsia="Times New Roman" w:hAnsiTheme="minorHAnsi" w:cs="Times New Roman"/>
          <w:sz w:val="24"/>
          <w:szCs w:val="24"/>
          <w:shd w:val="clear" w:color="auto" w:fill="FFFFFF"/>
        </w:rPr>
        <w:t>Notes</w:t>
      </w:r>
      <w:bookmarkEnd w:id="28"/>
    </w:p>
    <w:p w14:paraId="3694CC7B" w14:textId="77777777" w:rsidR="006365F0" w:rsidRPr="00B933BB" w:rsidRDefault="006365F0">
      <w:pPr>
        <w:rPr>
          <w:rFonts w:asciiTheme="minorHAnsi" w:eastAsia="Times New Roman" w:hAnsiTheme="minorHAnsi"/>
          <w:color w:val="333333"/>
          <w:shd w:val="clear" w:color="auto" w:fill="FFFFFF"/>
        </w:rPr>
      </w:pPr>
    </w:p>
    <w:p w14:paraId="057556BD" w14:textId="77777777" w:rsidR="006365F0" w:rsidRPr="00B933BB" w:rsidRDefault="005A4412">
      <w:pPr>
        <w:pStyle w:val="a9"/>
        <w:numPr>
          <w:ilvl w:val="0"/>
          <w:numId w:val="3"/>
        </w:numPr>
        <w:spacing w:after="0" w:line="240" w:lineRule="auto"/>
        <w:rPr>
          <w:rFonts w:asciiTheme="minorHAnsi" w:eastAsia="Times New Roman" w:hAnsiTheme="minorHAnsi" w:cs="Times New Roman"/>
          <w:color w:val="333333"/>
          <w:szCs w:val="24"/>
          <w:highlight w:val="white"/>
        </w:rPr>
      </w:pPr>
      <w:r w:rsidRPr="00B933BB">
        <w:rPr>
          <w:rFonts w:asciiTheme="minorHAnsi" w:eastAsia="Times New Roman" w:hAnsiTheme="minorHAnsi" w:cs="Times New Roman"/>
          <w:color w:val="333333"/>
          <w:szCs w:val="24"/>
          <w:shd w:val="clear" w:color="auto" w:fill="FFFFFF"/>
        </w:rPr>
        <w:t>Assignments can be submitted once.  If extenuating circumstances exist, contact your facilitator.</w:t>
      </w:r>
    </w:p>
    <w:p w14:paraId="018D5227" w14:textId="77777777" w:rsidR="006365F0" w:rsidRPr="00B933BB" w:rsidRDefault="005A4412">
      <w:pPr>
        <w:pStyle w:val="a9"/>
        <w:numPr>
          <w:ilvl w:val="0"/>
          <w:numId w:val="3"/>
        </w:numPr>
        <w:spacing w:after="0" w:line="240" w:lineRule="auto"/>
        <w:rPr>
          <w:rFonts w:asciiTheme="minorHAnsi" w:eastAsia="Times New Roman" w:hAnsiTheme="minorHAnsi" w:cs="Times New Roman"/>
          <w:color w:val="333333"/>
          <w:szCs w:val="24"/>
        </w:rPr>
      </w:pPr>
      <w:r w:rsidRPr="00B933BB">
        <w:rPr>
          <w:rFonts w:asciiTheme="minorHAnsi" w:eastAsia="Times New Roman" w:hAnsiTheme="minorHAnsi" w:cs="Times New Roman"/>
          <w:color w:val="333333"/>
          <w:szCs w:val="24"/>
          <w:shd w:val="clear" w:color="auto" w:fill="FFFFFF"/>
        </w:rPr>
        <w:t>Note the statement in the syllabus on timeliness of submissions (the gist being that all assignments must observe the deadlines).</w:t>
      </w:r>
      <w:r w:rsidRPr="00B933BB">
        <w:rPr>
          <w:rFonts w:asciiTheme="minorHAnsi" w:eastAsia="Times New Roman" w:hAnsiTheme="minorHAnsi" w:cs="Times New Roman"/>
          <w:color w:val="333333"/>
          <w:szCs w:val="24"/>
        </w:rPr>
        <w:t xml:space="preserve"> </w:t>
      </w:r>
    </w:p>
    <w:p w14:paraId="25954C34" w14:textId="77777777" w:rsidR="006365F0" w:rsidRPr="00B933BB" w:rsidRDefault="005A4412">
      <w:pPr>
        <w:pStyle w:val="a9"/>
        <w:numPr>
          <w:ilvl w:val="0"/>
          <w:numId w:val="2"/>
        </w:numPr>
        <w:spacing w:after="0" w:line="240" w:lineRule="auto"/>
        <w:rPr>
          <w:rFonts w:asciiTheme="minorHAnsi" w:eastAsia="Times New Roman" w:hAnsiTheme="minorHAnsi" w:cs="Times New Roman"/>
          <w:color w:val="333333"/>
          <w:szCs w:val="24"/>
          <w:highlight w:val="white"/>
        </w:rPr>
      </w:pPr>
      <w:r w:rsidRPr="00B933BB">
        <w:rPr>
          <w:rFonts w:asciiTheme="minorHAnsi" w:eastAsia="Times New Roman" w:hAnsiTheme="minorHAnsi" w:cs="Times New Roman"/>
          <w:color w:val="333333"/>
          <w:szCs w:val="24"/>
          <w:shd w:val="clear" w:color="auto" w:fill="FFFFFF"/>
        </w:rPr>
        <w:t>Start by identifying and ordering the objectives.</w:t>
      </w:r>
    </w:p>
    <w:p w14:paraId="6B993CE8" w14:textId="77777777" w:rsidR="006365F0" w:rsidRPr="00B933BB" w:rsidRDefault="005A4412">
      <w:pPr>
        <w:pStyle w:val="a9"/>
        <w:numPr>
          <w:ilvl w:val="0"/>
          <w:numId w:val="2"/>
        </w:numPr>
        <w:spacing w:after="0" w:line="240" w:lineRule="auto"/>
        <w:rPr>
          <w:rFonts w:asciiTheme="minorHAnsi" w:eastAsia="Times New Roman" w:hAnsiTheme="minorHAnsi" w:cs="Times New Roman"/>
          <w:color w:val="333333"/>
          <w:szCs w:val="24"/>
          <w:highlight w:val="white"/>
        </w:rPr>
      </w:pPr>
      <w:r w:rsidRPr="00B933BB">
        <w:rPr>
          <w:rFonts w:asciiTheme="minorHAnsi" w:eastAsia="Times New Roman" w:hAnsiTheme="minorHAnsi" w:cs="Times New Roman"/>
          <w:color w:val="333333"/>
          <w:szCs w:val="24"/>
          <w:shd w:val="clear" w:color="auto" w:fill="FFFFFF"/>
        </w:rPr>
        <w:t>There are no testing requirements for this assignment.  However, it would be prudent to make sure your program does not crash and all input validation is performed correctly.</w:t>
      </w:r>
    </w:p>
    <w:p w14:paraId="70C289B3" w14:textId="77777777" w:rsidR="006365F0" w:rsidRPr="00B933BB" w:rsidRDefault="006365F0">
      <w:pPr>
        <w:pStyle w:val="1"/>
        <w:rPr>
          <w:rFonts w:asciiTheme="minorHAnsi" w:hAnsiTheme="minorHAnsi"/>
          <w:sz w:val="24"/>
          <w:szCs w:val="24"/>
        </w:rPr>
      </w:pPr>
    </w:p>
    <w:p w14:paraId="4BD4D40A" w14:textId="77777777" w:rsidR="00A72F9E" w:rsidRDefault="00A72F9E">
      <w:pPr>
        <w:pStyle w:val="1"/>
        <w:rPr>
          <w:ins w:id="29" w:author="George Ultrino" w:date="2017-02-24T12:08:00Z"/>
          <w:rFonts w:asciiTheme="minorHAnsi" w:hAnsiTheme="minorHAnsi"/>
          <w:sz w:val="24"/>
          <w:szCs w:val="24"/>
        </w:rPr>
      </w:pPr>
    </w:p>
    <w:p w14:paraId="72299288" w14:textId="77777777" w:rsidR="006365F0" w:rsidRPr="00B933BB" w:rsidRDefault="005A4412">
      <w:pPr>
        <w:pStyle w:val="1"/>
        <w:rPr>
          <w:rFonts w:asciiTheme="minorHAnsi" w:hAnsiTheme="minorHAnsi"/>
          <w:sz w:val="24"/>
          <w:szCs w:val="24"/>
        </w:rPr>
      </w:pPr>
      <w:bookmarkStart w:id="30" w:name="_Toc488512324"/>
      <w:r w:rsidRPr="00B933BB">
        <w:rPr>
          <w:rFonts w:asciiTheme="minorHAnsi" w:hAnsiTheme="minorHAnsi"/>
          <w:sz w:val="24"/>
          <w:szCs w:val="24"/>
        </w:rPr>
        <w:t>Grading</w:t>
      </w:r>
      <w:bookmarkEnd w:id="30"/>
    </w:p>
    <w:p w14:paraId="3FE76B02" w14:textId="77777777" w:rsidR="006365F0" w:rsidRPr="00B933BB" w:rsidRDefault="005A4412">
      <w:pPr>
        <w:rPr>
          <w:rFonts w:asciiTheme="minorHAnsi" w:hAnsiTheme="minorHAnsi"/>
          <w:color w:val="FF0000"/>
        </w:rPr>
      </w:pPr>
      <w:r w:rsidRPr="00B933BB">
        <w:rPr>
          <w:rFonts w:asciiTheme="minorHAnsi" w:hAnsiTheme="minorHAnsi"/>
          <w:color w:val="FF0000"/>
        </w:rPr>
        <w:t xml:space="preserve">Please note that points for each step can be deducted for poorly documented code.  If you think something needs to be explained, add comments.  </w:t>
      </w:r>
    </w:p>
    <w:p w14:paraId="2C011274" w14:textId="77777777" w:rsidR="006365F0" w:rsidRPr="00B933BB" w:rsidRDefault="006365F0">
      <w:pPr>
        <w:rPr>
          <w:rFonts w:asciiTheme="minorHAnsi" w:hAnsiTheme="minorHAnsi"/>
        </w:rPr>
      </w:pPr>
    </w:p>
    <w:p w14:paraId="402DC71B" w14:textId="77777777" w:rsidR="006365F0" w:rsidRPr="00B933BB" w:rsidRDefault="005A4412">
      <w:pPr>
        <w:rPr>
          <w:rFonts w:asciiTheme="minorHAnsi" w:hAnsiTheme="minorHAnsi"/>
        </w:rPr>
      </w:pPr>
      <w:r w:rsidRPr="00B933BB">
        <w:rPr>
          <w:rFonts w:asciiTheme="minorHAnsi" w:hAnsiTheme="minorHAnsi"/>
        </w:rPr>
        <w:t xml:space="preserve">Step 1a – 2 pts </w:t>
      </w:r>
    </w:p>
    <w:p w14:paraId="373C1DEB" w14:textId="77777777" w:rsidR="006365F0" w:rsidRPr="00B933BB" w:rsidRDefault="005A4412">
      <w:pPr>
        <w:rPr>
          <w:rFonts w:asciiTheme="minorHAnsi" w:hAnsiTheme="minorHAnsi"/>
        </w:rPr>
      </w:pPr>
      <w:r w:rsidRPr="00B933BB">
        <w:rPr>
          <w:rFonts w:asciiTheme="minorHAnsi" w:hAnsiTheme="minorHAnsi"/>
        </w:rPr>
        <w:t>Step 2a – 2 pts</w:t>
      </w:r>
    </w:p>
    <w:p w14:paraId="18548250" w14:textId="77777777" w:rsidR="006365F0" w:rsidRPr="00B933BB" w:rsidRDefault="005A4412">
      <w:pPr>
        <w:rPr>
          <w:rFonts w:asciiTheme="minorHAnsi" w:hAnsiTheme="minorHAnsi"/>
        </w:rPr>
      </w:pPr>
      <w:r w:rsidRPr="00B933BB">
        <w:rPr>
          <w:rFonts w:asciiTheme="minorHAnsi" w:hAnsiTheme="minorHAnsi"/>
        </w:rPr>
        <w:t>Step 2b – 2 pts</w:t>
      </w:r>
    </w:p>
    <w:p w14:paraId="7D17E48A" w14:textId="77777777" w:rsidR="006365F0" w:rsidRPr="00B933BB" w:rsidRDefault="005A4412">
      <w:pPr>
        <w:rPr>
          <w:rFonts w:asciiTheme="minorHAnsi" w:hAnsiTheme="minorHAnsi"/>
        </w:rPr>
      </w:pPr>
      <w:r w:rsidRPr="00B933BB">
        <w:rPr>
          <w:rFonts w:asciiTheme="minorHAnsi" w:hAnsiTheme="minorHAnsi"/>
        </w:rPr>
        <w:t>Step 2c – 2 pts</w:t>
      </w:r>
    </w:p>
    <w:p w14:paraId="18A78C27" w14:textId="77777777" w:rsidR="006365F0" w:rsidRPr="00B933BB" w:rsidRDefault="005A4412">
      <w:pPr>
        <w:rPr>
          <w:rFonts w:asciiTheme="minorHAnsi" w:hAnsiTheme="minorHAnsi"/>
        </w:rPr>
      </w:pPr>
      <w:r w:rsidRPr="00B933BB">
        <w:rPr>
          <w:rFonts w:asciiTheme="minorHAnsi" w:hAnsiTheme="minorHAnsi"/>
        </w:rPr>
        <w:t>Step 2d – 2 pts</w:t>
      </w:r>
    </w:p>
    <w:p w14:paraId="6EB87E1F" w14:textId="77777777" w:rsidR="006365F0" w:rsidRPr="00B933BB" w:rsidRDefault="005A4412">
      <w:pPr>
        <w:rPr>
          <w:rFonts w:asciiTheme="minorHAnsi" w:hAnsiTheme="minorHAnsi"/>
        </w:rPr>
      </w:pPr>
      <w:r w:rsidRPr="00B933BB">
        <w:rPr>
          <w:rFonts w:asciiTheme="minorHAnsi" w:hAnsiTheme="minorHAnsi"/>
        </w:rPr>
        <w:t>Step 3a – 2 pts</w:t>
      </w:r>
    </w:p>
    <w:p w14:paraId="36CB4FD1" w14:textId="77777777" w:rsidR="006365F0" w:rsidRPr="00B933BB" w:rsidRDefault="005A4412">
      <w:pPr>
        <w:rPr>
          <w:rFonts w:asciiTheme="minorHAnsi" w:hAnsiTheme="minorHAnsi"/>
        </w:rPr>
      </w:pPr>
      <w:r w:rsidRPr="00B933BB">
        <w:rPr>
          <w:rFonts w:asciiTheme="minorHAnsi" w:hAnsiTheme="minorHAnsi"/>
        </w:rPr>
        <w:t>Step 3b – 2 pts</w:t>
      </w:r>
    </w:p>
    <w:p w14:paraId="30C1D5C6" w14:textId="77777777" w:rsidR="006365F0" w:rsidRPr="00B933BB" w:rsidRDefault="005A4412">
      <w:pPr>
        <w:rPr>
          <w:rFonts w:asciiTheme="minorHAnsi" w:hAnsiTheme="minorHAnsi"/>
        </w:rPr>
      </w:pPr>
      <w:r w:rsidRPr="00B933BB">
        <w:rPr>
          <w:rFonts w:asciiTheme="minorHAnsi" w:hAnsiTheme="minorHAnsi"/>
        </w:rPr>
        <w:t>Step 3ci – 5 pts</w:t>
      </w:r>
    </w:p>
    <w:p w14:paraId="1732E666" w14:textId="77777777" w:rsidR="006365F0" w:rsidRPr="00B933BB" w:rsidRDefault="005A4412">
      <w:pPr>
        <w:rPr>
          <w:rFonts w:asciiTheme="minorHAnsi" w:hAnsiTheme="minorHAnsi"/>
        </w:rPr>
      </w:pPr>
      <w:r w:rsidRPr="00B933BB">
        <w:rPr>
          <w:rFonts w:asciiTheme="minorHAnsi" w:hAnsiTheme="minorHAnsi"/>
        </w:rPr>
        <w:t>Step 3cii – 10 pts</w:t>
      </w:r>
    </w:p>
    <w:p w14:paraId="16BD85E3" w14:textId="77777777" w:rsidR="006365F0" w:rsidRPr="00B933BB" w:rsidRDefault="005A4412">
      <w:pPr>
        <w:rPr>
          <w:rFonts w:asciiTheme="minorHAnsi" w:hAnsiTheme="minorHAnsi"/>
        </w:rPr>
      </w:pPr>
      <w:r w:rsidRPr="00B933BB">
        <w:rPr>
          <w:rFonts w:asciiTheme="minorHAnsi" w:hAnsiTheme="minorHAnsi"/>
        </w:rPr>
        <w:t>Step 3ciii – 5 pts</w:t>
      </w:r>
    </w:p>
    <w:p w14:paraId="7FC61D18" w14:textId="77777777" w:rsidR="006365F0" w:rsidRPr="00B933BB" w:rsidRDefault="005A4412">
      <w:pPr>
        <w:rPr>
          <w:rFonts w:asciiTheme="minorHAnsi" w:hAnsiTheme="minorHAnsi"/>
        </w:rPr>
      </w:pPr>
      <w:r w:rsidRPr="00B933BB">
        <w:rPr>
          <w:rFonts w:asciiTheme="minorHAnsi" w:hAnsiTheme="minorHAnsi"/>
        </w:rPr>
        <w:t>Step 3civ – 5 pts</w:t>
      </w:r>
    </w:p>
    <w:p w14:paraId="6E57146E" w14:textId="77777777" w:rsidR="006365F0" w:rsidRPr="00B933BB" w:rsidRDefault="005A4412">
      <w:pPr>
        <w:rPr>
          <w:rFonts w:asciiTheme="minorHAnsi" w:hAnsiTheme="minorHAnsi"/>
        </w:rPr>
      </w:pPr>
      <w:r w:rsidRPr="00B933BB">
        <w:rPr>
          <w:rFonts w:asciiTheme="minorHAnsi" w:hAnsiTheme="minorHAnsi"/>
        </w:rPr>
        <w:t>Step 3cv – 5 pts</w:t>
      </w:r>
    </w:p>
    <w:p w14:paraId="1DB7C3C3" w14:textId="77777777" w:rsidR="006365F0" w:rsidRPr="00B933BB" w:rsidRDefault="005A4412">
      <w:pPr>
        <w:rPr>
          <w:rFonts w:asciiTheme="minorHAnsi" w:hAnsiTheme="minorHAnsi"/>
        </w:rPr>
      </w:pPr>
      <w:r w:rsidRPr="00B933BB">
        <w:rPr>
          <w:rFonts w:asciiTheme="minorHAnsi" w:hAnsiTheme="minorHAnsi"/>
        </w:rPr>
        <w:t>Step 3cvi – 5 pts</w:t>
      </w:r>
    </w:p>
    <w:p w14:paraId="2DDDD6CC" w14:textId="77777777" w:rsidR="006365F0" w:rsidRPr="00B933BB" w:rsidRDefault="005A4412">
      <w:pPr>
        <w:rPr>
          <w:rFonts w:asciiTheme="minorHAnsi" w:hAnsiTheme="minorHAnsi"/>
        </w:rPr>
      </w:pPr>
      <w:r w:rsidRPr="00B933BB">
        <w:rPr>
          <w:rFonts w:asciiTheme="minorHAnsi" w:hAnsiTheme="minorHAnsi"/>
        </w:rPr>
        <w:t>Step 4a – 2 pts</w:t>
      </w:r>
    </w:p>
    <w:p w14:paraId="32862A79" w14:textId="77777777" w:rsidR="006365F0" w:rsidRPr="00B933BB" w:rsidRDefault="005A4412">
      <w:pPr>
        <w:rPr>
          <w:rFonts w:asciiTheme="minorHAnsi" w:hAnsiTheme="minorHAnsi"/>
        </w:rPr>
      </w:pPr>
      <w:r w:rsidRPr="00B933BB">
        <w:rPr>
          <w:rFonts w:asciiTheme="minorHAnsi" w:hAnsiTheme="minorHAnsi"/>
        </w:rPr>
        <w:t xml:space="preserve">Step 4b – 20 pts – 10 pts for each implementation of </w:t>
      </w:r>
      <w:proofErr w:type="spellStart"/>
      <w:r w:rsidRPr="00B933BB">
        <w:rPr>
          <w:rFonts w:asciiTheme="minorHAnsi" w:hAnsiTheme="minorHAnsi"/>
        </w:rPr>
        <w:t>row_to_record</w:t>
      </w:r>
      <w:proofErr w:type="spellEnd"/>
    </w:p>
    <w:p w14:paraId="6018400B" w14:textId="77777777" w:rsidR="006365F0" w:rsidRPr="00B933BB" w:rsidRDefault="005A4412">
      <w:pPr>
        <w:rPr>
          <w:rFonts w:asciiTheme="minorHAnsi" w:hAnsiTheme="minorHAnsi"/>
        </w:rPr>
      </w:pPr>
      <w:r w:rsidRPr="00B933BB">
        <w:rPr>
          <w:rFonts w:asciiTheme="minorHAnsi" w:hAnsiTheme="minorHAnsi"/>
        </w:rPr>
        <w:t>Step 4c - 2 pts</w:t>
      </w:r>
    </w:p>
    <w:p w14:paraId="1D5DC8E7" w14:textId="77777777" w:rsidR="006365F0" w:rsidRPr="00B933BB" w:rsidRDefault="005A4412">
      <w:pPr>
        <w:rPr>
          <w:rFonts w:asciiTheme="minorHAnsi" w:hAnsiTheme="minorHAnsi"/>
        </w:rPr>
      </w:pPr>
      <w:r w:rsidRPr="00B933BB">
        <w:rPr>
          <w:rFonts w:asciiTheme="minorHAnsi" w:hAnsiTheme="minorHAnsi"/>
        </w:rPr>
        <w:t>Step 4d – 2 pts</w:t>
      </w:r>
    </w:p>
    <w:p w14:paraId="31F116C4" w14:textId="77777777" w:rsidR="006365F0" w:rsidRPr="00B933BB" w:rsidRDefault="005A4412">
      <w:pPr>
        <w:rPr>
          <w:rFonts w:asciiTheme="minorHAnsi" w:hAnsiTheme="minorHAnsi"/>
        </w:rPr>
      </w:pPr>
      <w:r w:rsidRPr="00B933BB">
        <w:rPr>
          <w:rFonts w:asciiTheme="minorHAnsi" w:hAnsiTheme="minorHAnsi"/>
        </w:rPr>
        <w:t>Step 4e – 10 pts</w:t>
      </w:r>
    </w:p>
    <w:p w14:paraId="090336AC" w14:textId="77777777" w:rsidR="006365F0" w:rsidRPr="00B933BB" w:rsidRDefault="005A4412">
      <w:pPr>
        <w:rPr>
          <w:rFonts w:asciiTheme="minorHAnsi" w:hAnsiTheme="minorHAnsi"/>
        </w:rPr>
      </w:pPr>
      <w:r w:rsidRPr="00B933BB">
        <w:rPr>
          <w:rFonts w:asciiTheme="minorHAnsi" w:hAnsiTheme="minorHAnsi"/>
        </w:rPr>
        <w:t>Step 5 – 5 pts</w:t>
      </w:r>
      <w:r w:rsidRPr="00B933BB">
        <w:rPr>
          <w:rFonts w:asciiTheme="minorHAnsi" w:hAnsiTheme="minorHAnsi"/>
        </w:rPr>
        <w:tab/>
      </w:r>
    </w:p>
    <w:p w14:paraId="57D155CD" w14:textId="56C6BF77" w:rsidR="006365F0" w:rsidRPr="00B933BB" w:rsidRDefault="005A4412">
      <w:pPr>
        <w:rPr>
          <w:rFonts w:asciiTheme="minorHAnsi" w:hAnsiTheme="minorHAnsi"/>
        </w:rPr>
      </w:pPr>
      <w:r w:rsidRPr="00B933BB">
        <w:rPr>
          <w:rFonts w:asciiTheme="minorHAnsi" w:hAnsiTheme="minorHAnsi"/>
        </w:rPr>
        <w:t>Step 6 – 10 pts</w:t>
      </w:r>
      <w:r w:rsidR="00B933BB">
        <w:rPr>
          <w:rFonts w:asciiTheme="minorHAnsi" w:hAnsiTheme="minorHAnsi"/>
        </w:rPr>
        <w:t xml:space="preserve"> -  </w:t>
      </w:r>
      <w:r w:rsidRPr="00B933BB">
        <w:rPr>
          <w:rFonts w:asciiTheme="minorHAnsi" w:hAnsiTheme="minorHAnsi"/>
        </w:rPr>
        <w:t>5 pts load and print Baseball records</w:t>
      </w:r>
      <w:r w:rsidR="00B933BB">
        <w:rPr>
          <w:rFonts w:asciiTheme="minorHAnsi" w:hAnsiTheme="minorHAnsi"/>
        </w:rPr>
        <w:t xml:space="preserve">; </w:t>
      </w:r>
      <w:r w:rsidRPr="00B933BB">
        <w:rPr>
          <w:rFonts w:asciiTheme="minorHAnsi" w:hAnsiTheme="minorHAnsi"/>
        </w:rPr>
        <w:t>5 pts load and print Stock records</w:t>
      </w:r>
    </w:p>
    <w:sectPr w:rsidR="006365F0" w:rsidRPr="00B933BB">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1786"/>
    <w:multiLevelType w:val="multilevel"/>
    <w:tmpl w:val="37AAC39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D453A6"/>
    <w:multiLevelType w:val="multilevel"/>
    <w:tmpl w:val="BEE846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BED0103"/>
    <w:multiLevelType w:val="multilevel"/>
    <w:tmpl w:val="FBA0F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ED16DFC"/>
    <w:multiLevelType w:val="multilevel"/>
    <w:tmpl w:val="3CFAB8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F95597A"/>
    <w:multiLevelType w:val="multilevel"/>
    <w:tmpl w:val="E014F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90187D"/>
    <w:multiLevelType w:val="multilevel"/>
    <w:tmpl w:val="5476C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8A6445"/>
    <w:multiLevelType w:val="multilevel"/>
    <w:tmpl w:val="DFD2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0E059D0"/>
    <w:multiLevelType w:val="multilevel"/>
    <w:tmpl w:val="AA285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6472F2D"/>
    <w:multiLevelType w:val="multilevel"/>
    <w:tmpl w:val="0DAA7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08A4B3E"/>
    <w:multiLevelType w:val="multilevel"/>
    <w:tmpl w:val="AA228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17C304C"/>
    <w:multiLevelType w:val="multilevel"/>
    <w:tmpl w:val="225EE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9"/>
  </w:num>
  <w:num w:numId="3">
    <w:abstractNumId w:val="1"/>
  </w:num>
  <w:num w:numId="4">
    <w:abstractNumId w:val="8"/>
  </w:num>
  <w:num w:numId="5">
    <w:abstractNumId w:val="4"/>
  </w:num>
  <w:num w:numId="6">
    <w:abstractNumId w:val="2"/>
  </w:num>
  <w:num w:numId="7">
    <w:abstractNumId w:val="0"/>
  </w:num>
  <w:num w:numId="8">
    <w:abstractNumId w:val="10"/>
  </w:num>
  <w:num w:numId="9">
    <w:abstractNumId w:val="5"/>
  </w:num>
  <w:num w:numId="10">
    <w:abstractNumId w:val="7"/>
  </w:num>
  <w:num w:numId="1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e Ultrino">
    <w15:presenceInfo w15:providerId="Windows Live" w15:userId="a722b431a9adf4f3"/>
  </w15:person>
  <w15:person w15:author="Hu, Qi">
    <w15:presenceInfo w15:providerId="None" w15:userId="Hu, Q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0"/>
    <w:rsid w:val="001255B1"/>
    <w:rsid w:val="00142EB4"/>
    <w:rsid w:val="002F10BC"/>
    <w:rsid w:val="004A4D79"/>
    <w:rsid w:val="005A4412"/>
    <w:rsid w:val="006365F0"/>
    <w:rsid w:val="006A3755"/>
    <w:rsid w:val="00911CFB"/>
    <w:rsid w:val="00915024"/>
    <w:rsid w:val="0093689C"/>
    <w:rsid w:val="00946C42"/>
    <w:rsid w:val="009D7289"/>
    <w:rsid w:val="00A72F9E"/>
    <w:rsid w:val="00B933BB"/>
    <w:rsid w:val="00BF2BC7"/>
    <w:rsid w:val="00C305AB"/>
    <w:rsid w:val="00CB4222"/>
    <w:rsid w:val="00CB63BA"/>
    <w:rsid w:val="00CD031C"/>
    <w:rsid w:val="00D15910"/>
    <w:rsid w:val="00D36C11"/>
    <w:rsid w:val="00EC0A6B"/>
    <w:rsid w:val="00F463F9"/>
    <w:rsid w:val="00F5033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2B97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23001"/>
    <w:rPr>
      <w:rFonts w:eastAsia="Calibri" w:cs="Times New Roman"/>
      <w:color w:val="00000A"/>
      <w:sz w:val="24"/>
      <w:szCs w:val="24"/>
    </w:rPr>
  </w:style>
  <w:style w:type="paragraph" w:styleId="1">
    <w:name w:val="heading 1"/>
    <w:basedOn w:val="a"/>
    <w:next w:val="a"/>
    <w:link w:val="10"/>
    <w:uiPriority w:val="9"/>
    <w:qFormat/>
    <w:rsid w:val="00945B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字符"/>
    <w:basedOn w:val="a0"/>
    <w:link w:val="HTML0"/>
    <w:uiPriority w:val="99"/>
    <w:semiHidden/>
    <w:qFormat/>
    <w:rsid w:val="00772FA6"/>
    <w:rPr>
      <w:rFonts w:ascii="Courier New" w:eastAsia="Times New Roman" w:hAnsi="Courier New" w:cs="Courier New"/>
      <w:sz w:val="20"/>
      <w:szCs w:val="20"/>
    </w:rPr>
  </w:style>
  <w:style w:type="character" w:styleId="a3">
    <w:name w:val="Emphasis"/>
    <w:basedOn w:val="a0"/>
    <w:uiPriority w:val="20"/>
    <w:qFormat/>
    <w:rsid w:val="00772FA6"/>
    <w:rPr>
      <w:i/>
      <w:iCs/>
    </w:rPr>
  </w:style>
  <w:style w:type="character" w:customStyle="1" w:styleId="10">
    <w:name w:val="标题 1字符"/>
    <w:basedOn w:val="a0"/>
    <w:link w:val="1"/>
    <w:uiPriority w:val="9"/>
    <w:qFormat/>
    <w:rsid w:val="00945BD1"/>
    <w:rPr>
      <w:rFonts w:asciiTheme="majorHAnsi" w:eastAsiaTheme="majorEastAsia" w:hAnsiTheme="majorHAnsi" w:cstheme="majorBidi"/>
      <w:color w:val="2E74B5" w:themeColor="accent1" w:themeShade="BF"/>
      <w:sz w:val="32"/>
      <w:szCs w:val="32"/>
    </w:rPr>
  </w:style>
  <w:style w:type="character" w:customStyle="1" w:styleId="a4">
    <w:name w:val="标题字符"/>
    <w:basedOn w:val="a0"/>
    <w:link w:val="a5"/>
    <w:uiPriority w:val="10"/>
    <w:qFormat/>
    <w:rsid w:val="00945BD1"/>
    <w:rPr>
      <w:rFonts w:asciiTheme="majorHAnsi" w:eastAsiaTheme="majorEastAsia" w:hAnsiTheme="majorHAnsi" w:cstheme="majorBidi"/>
      <w:spacing w:val="0"/>
      <w:sz w:val="56"/>
      <w:szCs w:val="56"/>
    </w:rPr>
  </w:style>
  <w:style w:type="character" w:customStyle="1" w:styleId="InternetLink">
    <w:name w:val="Internet Link"/>
    <w:basedOn w:val="a0"/>
    <w:uiPriority w:val="99"/>
    <w:unhideWhenUsed/>
    <w:rsid w:val="000D2AFD"/>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6">
    <w:name w:val="List"/>
    <w:basedOn w:val="TextBody"/>
    <w:rPr>
      <w:rFonts w:cs="FreeSans"/>
    </w:rPr>
  </w:style>
  <w:style w:type="paragraph" w:styleId="a7">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styleId="HTML0">
    <w:name w:val="HTML Preformatted"/>
    <w:basedOn w:val="a"/>
    <w:link w:val="HTML"/>
    <w:uiPriority w:val="99"/>
    <w:semiHidden/>
    <w:unhideWhenUsed/>
    <w:qFormat/>
    <w:rsid w:val="00772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a8">
    <w:name w:val="Normal (Web)"/>
    <w:basedOn w:val="a"/>
    <w:uiPriority w:val="99"/>
    <w:semiHidden/>
    <w:unhideWhenUsed/>
    <w:qFormat/>
    <w:rsid w:val="00772FA6"/>
    <w:pPr>
      <w:spacing w:beforeAutospacing="1" w:afterAutospacing="1"/>
    </w:pPr>
    <w:rPr>
      <w:rFonts w:eastAsia="Times New Roman"/>
    </w:rPr>
  </w:style>
  <w:style w:type="paragraph" w:styleId="a5">
    <w:name w:val="Title"/>
    <w:basedOn w:val="a"/>
    <w:next w:val="a"/>
    <w:link w:val="a4"/>
    <w:uiPriority w:val="10"/>
    <w:qFormat/>
    <w:rsid w:val="00945BD1"/>
    <w:pPr>
      <w:contextualSpacing/>
    </w:pPr>
    <w:rPr>
      <w:rFonts w:asciiTheme="majorHAnsi" w:eastAsiaTheme="majorEastAsia" w:hAnsiTheme="majorHAnsi" w:cstheme="majorBidi"/>
      <w:sz w:val="56"/>
      <w:szCs w:val="56"/>
    </w:rPr>
  </w:style>
  <w:style w:type="paragraph" w:styleId="a9">
    <w:name w:val="List Paragraph"/>
    <w:basedOn w:val="a"/>
    <w:uiPriority w:val="34"/>
    <w:qFormat/>
    <w:rsid w:val="00313363"/>
    <w:pPr>
      <w:spacing w:after="160" w:line="259" w:lineRule="auto"/>
      <w:ind w:left="720"/>
      <w:contextualSpacing/>
    </w:pPr>
    <w:rPr>
      <w:rFonts w:cstheme="minorBidi"/>
      <w:szCs w:val="22"/>
    </w:rPr>
  </w:style>
  <w:style w:type="paragraph" w:styleId="aa">
    <w:name w:val="TOC Heading"/>
    <w:basedOn w:val="1"/>
    <w:next w:val="a"/>
    <w:uiPriority w:val="39"/>
    <w:unhideWhenUsed/>
    <w:qFormat/>
    <w:rsid w:val="00D85DEC"/>
  </w:style>
  <w:style w:type="paragraph" w:customStyle="1" w:styleId="Contents1">
    <w:name w:val="Contents 1"/>
    <w:basedOn w:val="a"/>
    <w:next w:val="a"/>
    <w:autoRedefine/>
    <w:uiPriority w:val="39"/>
    <w:unhideWhenUsed/>
    <w:rsid w:val="006A65D8"/>
    <w:pPr>
      <w:spacing w:after="100"/>
    </w:pPr>
  </w:style>
  <w:style w:type="character" w:styleId="ab">
    <w:name w:val="Hyperlink"/>
    <w:basedOn w:val="a0"/>
    <w:uiPriority w:val="99"/>
    <w:unhideWhenUsed/>
    <w:rsid w:val="001255B1"/>
    <w:rPr>
      <w:color w:val="0563C1" w:themeColor="hyperlink"/>
      <w:u w:val="single"/>
    </w:rPr>
  </w:style>
  <w:style w:type="paragraph" w:styleId="ac">
    <w:name w:val="Balloon Text"/>
    <w:basedOn w:val="a"/>
    <w:link w:val="ad"/>
    <w:uiPriority w:val="99"/>
    <w:semiHidden/>
    <w:unhideWhenUsed/>
    <w:rsid w:val="00C305AB"/>
    <w:rPr>
      <w:sz w:val="18"/>
      <w:szCs w:val="18"/>
    </w:rPr>
  </w:style>
  <w:style w:type="character" w:customStyle="1" w:styleId="ad">
    <w:name w:val="批注框文本字符"/>
    <w:basedOn w:val="a0"/>
    <w:link w:val="ac"/>
    <w:uiPriority w:val="99"/>
    <w:semiHidden/>
    <w:rsid w:val="00C305AB"/>
    <w:rPr>
      <w:rFonts w:eastAsia="Calibri" w:cs="Times New Roman"/>
      <w:color w:val="00000A"/>
      <w:sz w:val="18"/>
      <w:szCs w:val="18"/>
    </w:rPr>
  </w:style>
  <w:style w:type="paragraph" w:styleId="11">
    <w:name w:val="toc 1"/>
    <w:basedOn w:val="a"/>
    <w:next w:val="a"/>
    <w:autoRedefine/>
    <w:uiPriority w:val="39"/>
    <w:unhideWhenUsed/>
    <w:rsid w:val="00A72F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python.org/3.5/library/csv.html" TargetMode="External"/><Relationship Id="rId7" Type="http://schemas.openxmlformats.org/officeDocument/2006/relationships/hyperlink" Target="https://docs.python.org/3/reference/datamodel.html" TargetMode="External"/><Relationship Id="rId8" Type="http://schemas.openxmlformats.org/officeDocument/2006/relationships/hyperlink" Target="https://docs.python.org/3/library/__main__.html"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6DB45-B14B-254E-AFF3-556DACBD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1381</Words>
  <Characters>7877</Characters>
  <Application>Microsoft Macintosh Word</Application>
  <DocSecurity>0</DocSecurity>
  <Lines>65</Lines>
  <Paragraphs>18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Hu, Qi</cp:lastModifiedBy>
  <cp:revision>13</cp:revision>
  <dcterms:created xsi:type="dcterms:W3CDTF">2017-01-09T17:25:00Z</dcterms:created>
  <dcterms:modified xsi:type="dcterms:W3CDTF">2017-11-09T00:14:00Z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